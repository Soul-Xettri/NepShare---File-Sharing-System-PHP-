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lan2k4z3914" w:id="0"/>
      <w:bookmarkEnd w:id="0"/>
      <w:r w:rsidDel="00000000" w:rsidR="00000000" w:rsidRPr="00000000">
        <w:rPr>
          <w:rtl w:val="0"/>
        </w:rPr>
        <w:t xml:space="preserve">Home</w:t>
      </w:r>
    </w:p>
    <w:p w:rsidR="00000000" w:rsidDel="00000000" w:rsidP="00000000" w:rsidRDefault="00000000" w:rsidRPr="00000000" w14:paraId="00000002">
      <w:pPr>
        <w:rPr/>
      </w:pPr>
      <w:r w:rsidDel="00000000" w:rsidR="00000000" w:rsidRPr="00000000">
        <w:rPr>
          <w:rtl w:val="0"/>
        </w:rPr>
        <w:t xml:space="preserve">Slide 1</w:t>
      </w:r>
    </w:p>
    <w:p w:rsidR="00000000" w:rsidDel="00000000" w:rsidP="00000000" w:rsidRDefault="00000000" w:rsidRPr="00000000" w14:paraId="00000003">
      <w:pPr>
        <w:rPr/>
      </w:pPr>
      <w:r w:rsidDel="00000000" w:rsidR="00000000" w:rsidRPr="00000000">
        <w:rPr>
          <w:rtl w:val="0"/>
        </w:rPr>
        <w:t xml:space="preserve">Slide title:</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Skin solutions,</w:t>
        <w:br w:type="textWrapping"/>
        <w:t xml:space="preserve">Customised for you</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color w:val="0000ff"/>
          <w:rtl w:val="0"/>
        </w:rPr>
        <w:t xml:space="preserve">Button text: Book a consult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Slide 2</w:t>
      </w:r>
    </w:p>
    <w:p w:rsidR="00000000" w:rsidDel="00000000" w:rsidP="00000000" w:rsidRDefault="00000000" w:rsidRPr="00000000" w14:paraId="0000000A">
      <w:pPr>
        <w:rPr/>
      </w:pPr>
      <w:r w:rsidDel="00000000" w:rsidR="00000000" w:rsidRPr="00000000">
        <w:rPr>
          <w:rtl w:val="0"/>
        </w:rPr>
        <w:t xml:space="preserve">Slide title:</w:t>
      </w:r>
    </w:p>
    <w:p w:rsidR="00000000" w:rsidDel="00000000" w:rsidP="00000000" w:rsidRDefault="00000000" w:rsidRPr="00000000" w14:paraId="0000000B">
      <w:pPr>
        <w:spacing w:after="240" w:before="240" w:lineRule="auto"/>
        <w:rPr/>
      </w:pPr>
      <w:r w:rsidDel="00000000" w:rsidR="00000000" w:rsidRPr="00000000">
        <w:rPr>
          <w:color w:val="0000ff"/>
          <w:rtl w:val="0"/>
        </w:rPr>
        <w:t xml:space="preserve">Picked by experts,</w:t>
        <w:br w:type="textWrapping"/>
        <w:t xml:space="preserve">Packed with actives</w:t>
      </w: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rtl w:val="0"/>
        </w:rPr>
        <w:t xml:space="preserve">Button text: </w:t>
      </w:r>
      <w:r w:rsidDel="00000000" w:rsidR="00000000" w:rsidRPr="00000000">
        <w:rPr>
          <w:color w:val="0000ff"/>
          <w:rtl w:val="0"/>
        </w:rPr>
        <w:t xml:space="preserve">Shop products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Slide 3</w:t>
      </w:r>
    </w:p>
    <w:p w:rsidR="00000000" w:rsidDel="00000000" w:rsidP="00000000" w:rsidRDefault="00000000" w:rsidRPr="00000000" w14:paraId="0000000F">
      <w:pPr>
        <w:rPr/>
      </w:pPr>
      <w:r w:rsidDel="00000000" w:rsidR="00000000" w:rsidRPr="00000000">
        <w:rPr>
          <w:rtl w:val="0"/>
        </w:rPr>
        <w:t xml:space="preserve">Slide title: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color w:val="0000ff"/>
          <w:rtl w:val="0"/>
        </w:rPr>
        <w:t xml:space="preserve">Fayshell. The future of facials is (nearly) 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rtl w:val="0"/>
        </w:rPr>
        <w:t xml:space="preserve">Button text: </w:t>
      </w:r>
      <w:r w:rsidDel="00000000" w:rsidR="00000000" w:rsidRPr="00000000">
        <w:rPr>
          <w:color w:val="0000ff"/>
          <w:rtl w:val="0"/>
        </w:rPr>
        <w:t xml:space="preserve">Shop pre-sale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Heading 2</w:t>
      </w:r>
    </w:p>
    <w:p w:rsidR="00000000" w:rsidDel="00000000" w:rsidP="00000000" w:rsidRDefault="00000000" w:rsidRPr="00000000" w14:paraId="00000016">
      <w:pPr>
        <w:rPr>
          <w:color w:val="0000ff"/>
        </w:rPr>
      </w:pPr>
      <w:r w:rsidDel="00000000" w:rsidR="00000000" w:rsidRPr="00000000">
        <w:rPr>
          <w:rtl w:val="0"/>
        </w:rPr>
        <w:t xml:space="preserve">Title: </w:t>
      </w:r>
      <w:r w:rsidDel="00000000" w:rsidR="00000000" w:rsidRPr="00000000">
        <w:rPr>
          <w:color w:val="0000ff"/>
          <w:rtl w:val="0"/>
        </w:rPr>
        <w:t xml:space="preserve">We swear…</w:t>
      </w:r>
    </w:p>
    <w:p w:rsidR="00000000" w:rsidDel="00000000" w:rsidP="00000000" w:rsidRDefault="00000000" w:rsidRPr="00000000" w14:paraId="00000017">
      <w:pPr>
        <w:rPr>
          <w:color w:val="0000ff"/>
        </w:rPr>
      </w:pPr>
      <w:r w:rsidDel="00000000" w:rsidR="00000000" w:rsidRPr="00000000">
        <w:rPr>
          <w:rtl w:val="0"/>
        </w:rPr>
        <w:t xml:space="preserve">Body text: </w:t>
      </w:r>
      <w:r w:rsidDel="00000000" w:rsidR="00000000" w:rsidRPr="00000000">
        <w:rPr>
          <w:color w:val="0000ff"/>
          <w:rtl w:val="0"/>
        </w:rPr>
        <w:t xml:space="preserve">To take the fluff out of facials and </w:t>
      </w:r>
      <w:r w:rsidDel="00000000" w:rsidR="00000000" w:rsidRPr="00000000">
        <w:rPr>
          <w:color w:val="0000ff"/>
          <w:rtl w:val="0"/>
        </w:rPr>
        <w:t xml:space="preserve">customise</w:t>
      </w:r>
      <w:r w:rsidDel="00000000" w:rsidR="00000000" w:rsidRPr="00000000">
        <w:rPr>
          <w:color w:val="0000ff"/>
          <w:rtl w:val="0"/>
        </w:rPr>
        <w:t xml:space="preserve"> skincare just for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Heading 3</w:t>
      </w:r>
    </w:p>
    <w:p w:rsidR="00000000" w:rsidDel="00000000" w:rsidP="00000000" w:rsidRDefault="00000000" w:rsidRPr="00000000" w14:paraId="0000001A">
      <w:pPr>
        <w:rPr>
          <w:i w:val="1"/>
          <w:color w:val="0000ff"/>
          <w:highlight w:val="yellow"/>
        </w:rPr>
      </w:pPr>
      <w:r w:rsidDel="00000000" w:rsidR="00000000" w:rsidRPr="00000000">
        <w:rPr>
          <w:rtl w:val="0"/>
        </w:rPr>
        <w:t xml:space="preserve">Title: </w:t>
      </w:r>
      <w:r w:rsidDel="00000000" w:rsidR="00000000" w:rsidRPr="00000000">
        <w:rPr>
          <w:color w:val="0000ff"/>
          <w:rtl w:val="0"/>
        </w:rPr>
        <w:t xml:space="preserve">Facials for you</w:t>
      </w:r>
      <w:commentRangeStart w:id="0"/>
      <w:commentRangeStart w:id="1"/>
      <w:r w:rsidDel="00000000" w:rsidR="00000000" w:rsidRPr="00000000">
        <w:rPr>
          <w:color w:val="0000ff"/>
          <w:rtl w:val="0"/>
        </w:rPr>
        <w:t xml:space="preserve"> </w:t>
      </w:r>
      <w:r w:rsidDel="00000000" w:rsidR="00000000" w:rsidRPr="00000000">
        <w:rPr>
          <w:color w:val="0000ff"/>
          <w:highlight w:val="yellow"/>
          <w:rtl w:val="0"/>
        </w:rPr>
        <w:t xml:space="preserve">(coming soon) </w:t>
      </w:r>
      <w:r w:rsidDel="00000000" w:rsidR="00000000" w:rsidRPr="00000000">
        <w:rPr>
          <w:i w:val="1"/>
          <w:color w:val="0000ff"/>
          <w:highlight w:val="yellow"/>
          <w:rtl w:val="0"/>
        </w:rPr>
        <w:t xml:space="preserve">(DELETE)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Body text: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Treatment menus are so passé.</w:t>
        <w:br w:type="textWrapping"/>
        <w:t xml:space="preserve">(Try it the Fayshell 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Button text: </w:t>
      </w:r>
      <w:r w:rsidDel="00000000" w:rsidR="00000000" w:rsidRPr="00000000">
        <w:rPr>
          <w:color w:val="0000ff"/>
          <w:rtl w:val="0"/>
        </w:rPr>
        <w:t xml:space="preserve">Shop pre-sale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Heading 4</w:t>
      </w:r>
    </w:p>
    <w:p w:rsidR="00000000" w:rsidDel="00000000" w:rsidP="00000000" w:rsidRDefault="00000000" w:rsidRPr="00000000" w14:paraId="00000022">
      <w:pPr>
        <w:rPr/>
      </w:pPr>
      <w:r w:rsidDel="00000000" w:rsidR="00000000" w:rsidRPr="00000000">
        <w:rPr>
          <w:rtl w:val="0"/>
        </w:rPr>
        <w:t xml:space="preserve">Title: </w:t>
      </w:r>
      <w:r w:rsidDel="00000000" w:rsidR="00000000" w:rsidRPr="00000000">
        <w:rPr>
          <w:color w:val="0000ff"/>
          <w:rtl w:val="0"/>
        </w:rPr>
        <w:t xml:space="preserve">Professional Products</w:t>
      </w: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tl w:val="0"/>
        </w:rPr>
        <w:t xml:space="preserve">Body text: </w:t>
      </w:r>
      <w:r w:rsidDel="00000000" w:rsidR="00000000" w:rsidRPr="00000000">
        <w:rPr>
          <w:color w:val="0000ff"/>
          <w:rtl w:val="0"/>
        </w:rPr>
        <w:t xml:space="preserve">Active ingredients. Real results.</w:t>
      </w:r>
    </w:p>
    <w:p w:rsidR="00000000" w:rsidDel="00000000" w:rsidP="00000000" w:rsidRDefault="00000000" w:rsidRPr="00000000" w14:paraId="00000024">
      <w:pPr>
        <w:rPr>
          <w:color w:val="0000ff"/>
        </w:rPr>
      </w:pPr>
      <w:r w:rsidDel="00000000" w:rsidR="00000000" w:rsidRPr="00000000">
        <w:rPr>
          <w:rtl w:val="0"/>
        </w:rPr>
      </w:r>
    </w:p>
    <w:p w:rsidR="00000000" w:rsidDel="00000000" w:rsidP="00000000" w:rsidRDefault="00000000" w:rsidRPr="00000000" w14:paraId="00000025">
      <w:pPr>
        <w:spacing w:after="240" w:before="240" w:lineRule="auto"/>
        <w:rPr>
          <w:color w:val="0000ff"/>
        </w:rPr>
      </w:pPr>
      <w:r w:rsidDel="00000000" w:rsidR="00000000" w:rsidRPr="00000000">
        <w:rPr>
          <w:color w:val="0000ff"/>
          <w:rtl w:val="0"/>
        </w:rPr>
        <w:t xml:space="preserve">Begin with a cleanser</w:t>
      </w:r>
    </w:p>
    <w:p w:rsidR="00000000" w:rsidDel="00000000" w:rsidP="00000000" w:rsidRDefault="00000000" w:rsidRPr="00000000" w14:paraId="00000026">
      <w:pPr>
        <w:spacing w:after="240" w:before="240" w:lineRule="auto"/>
        <w:rPr>
          <w:color w:val="0000ff"/>
        </w:rPr>
      </w:pPr>
      <w:r w:rsidDel="00000000" w:rsidR="00000000" w:rsidRPr="00000000">
        <w:rPr>
          <w:color w:val="0000ff"/>
          <w:rtl w:val="0"/>
        </w:rPr>
        <w:t xml:space="preserve">"Correct with serums"</w:t>
      </w:r>
    </w:p>
    <w:p w:rsidR="00000000" w:rsidDel="00000000" w:rsidP="00000000" w:rsidRDefault="00000000" w:rsidRPr="00000000" w14:paraId="00000027">
      <w:pPr>
        <w:spacing w:after="240" w:before="240" w:lineRule="auto"/>
        <w:rPr>
          <w:color w:val="0000ff"/>
        </w:rPr>
      </w:pPr>
      <w:r w:rsidDel="00000000" w:rsidR="00000000" w:rsidRPr="00000000">
        <w:rPr>
          <w:color w:val="0000ff"/>
          <w:rtl w:val="0"/>
        </w:rPr>
        <w:t xml:space="preserve">"Seal with a moisturiser"</w:t>
      </w:r>
    </w:p>
    <w:p w:rsidR="00000000" w:rsidDel="00000000" w:rsidP="00000000" w:rsidRDefault="00000000" w:rsidRPr="00000000" w14:paraId="00000028">
      <w:pPr>
        <w:spacing w:after="240" w:before="240" w:lineRule="auto"/>
        <w:rPr>
          <w:color w:val="0000ff"/>
        </w:rPr>
      </w:pPr>
      <w:r w:rsidDel="00000000" w:rsidR="00000000" w:rsidRPr="00000000">
        <w:rPr>
          <w:color w:val="0000ff"/>
          <w:rtl w:val="0"/>
        </w:rPr>
        <w:t xml:space="preserve">"Protect with SPF</w:t>
      </w:r>
    </w:p>
    <w:p w:rsidR="00000000" w:rsidDel="00000000" w:rsidP="00000000" w:rsidRDefault="00000000" w:rsidRPr="00000000" w14:paraId="00000029">
      <w:pPr>
        <w:spacing w:after="240" w:before="240" w:lineRule="auto"/>
        <w:rPr/>
      </w:pPr>
      <w:r w:rsidDel="00000000" w:rsidR="00000000" w:rsidRPr="00000000">
        <w:rPr>
          <w:rtl w:val="0"/>
        </w:rPr>
        <w:t xml:space="preserve">Can we copy layout of Heyday here?</w:t>
      </w:r>
    </w:p>
    <w:p w:rsidR="00000000" w:rsidDel="00000000" w:rsidP="00000000" w:rsidRDefault="00000000" w:rsidRPr="00000000" w14:paraId="0000002A">
      <w:pPr>
        <w:spacing w:after="240" w:before="240" w:lineRule="auto"/>
        <w:rPr>
          <w:color w:val="0000ff"/>
        </w:rPr>
      </w:pPr>
      <w:r w:rsidDel="00000000" w:rsidR="00000000" w:rsidRPr="00000000">
        <w:rPr>
          <w:color w:val="0000ff"/>
        </w:rPr>
        <w:drawing>
          <wp:inline distB="114300" distT="114300" distL="114300" distR="114300">
            <wp:extent cx="57312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color w:val="0000ff"/>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Heading 5</w:t>
      </w:r>
    </w:p>
    <w:p w:rsidR="00000000" w:rsidDel="00000000" w:rsidP="00000000" w:rsidRDefault="00000000" w:rsidRPr="00000000" w14:paraId="0000002F">
      <w:pPr>
        <w:rPr>
          <w:color w:val="0000ff"/>
          <w:highlight w:val="yellow"/>
        </w:rPr>
      </w:pPr>
      <w:r w:rsidDel="00000000" w:rsidR="00000000" w:rsidRPr="00000000">
        <w:rPr>
          <w:rtl w:val="0"/>
        </w:rPr>
        <w:t xml:space="preserve">Title: </w:t>
      </w:r>
      <w:commentRangeStart w:id="2"/>
      <w:commentRangeStart w:id="3"/>
      <w:r w:rsidDel="00000000" w:rsidR="00000000" w:rsidRPr="00000000">
        <w:rPr>
          <w:highlight w:val="yellow"/>
          <w:rtl w:val="0"/>
        </w:rPr>
        <w:t xml:space="preserve">Free </w:t>
      </w:r>
      <w:r w:rsidDel="00000000" w:rsidR="00000000" w:rsidRPr="00000000">
        <w:rPr>
          <w:color w:val="0000ff"/>
          <w:highlight w:val="yellow"/>
          <w:rtl w:val="0"/>
        </w:rPr>
        <w:t xml:space="preserve">expert advice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Body text: </w:t>
      </w:r>
    </w:p>
    <w:p w:rsidR="00000000" w:rsidDel="00000000" w:rsidP="00000000" w:rsidRDefault="00000000" w:rsidRPr="00000000" w14:paraId="00000031">
      <w:pPr>
        <w:rPr>
          <w:color w:val="0000ff"/>
          <w:highlight w:val="yellow"/>
        </w:rPr>
      </w:pPr>
      <w:commentRangeStart w:id="4"/>
      <w:commentRangeStart w:id="5"/>
      <w:r w:rsidDel="00000000" w:rsidR="00000000" w:rsidRPr="00000000">
        <w:rPr>
          <w:color w:val="0000ff"/>
          <w:highlight w:val="yellow"/>
          <w:rtl w:val="0"/>
        </w:rPr>
        <w:t xml:space="preserve">No two skins are the same, sis, so why should your skincare routine be? Book your private consult now for custom skin advice and targeted solutions.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rtl w:val="0"/>
        </w:rPr>
        <w:t xml:space="preserve">Button text: </w:t>
      </w:r>
      <w:r w:rsidDel="00000000" w:rsidR="00000000" w:rsidRPr="00000000">
        <w:rPr>
          <w:color w:val="0000ff"/>
          <w:rtl w:val="0"/>
        </w:rPr>
        <w:t xml:space="preserve">Speak to an expert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Heading 6</w:t>
      </w:r>
    </w:p>
    <w:p w:rsidR="00000000" w:rsidDel="00000000" w:rsidP="00000000" w:rsidRDefault="00000000" w:rsidRPr="00000000" w14:paraId="00000037">
      <w:pPr>
        <w:rPr>
          <w:color w:val="0000ff"/>
        </w:rPr>
      </w:pPr>
      <w:r w:rsidDel="00000000" w:rsidR="00000000" w:rsidRPr="00000000">
        <w:rPr>
          <w:rtl w:val="0"/>
        </w:rPr>
        <w:t xml:space="preserve">Title: </w:t>
      </w:r>
      <w:r w:rsidDel="00000000" w:rsidR="00000000" w:rsidRPr="00000000">
        <w:rPr>
          <w:color w:val="0000ff"/>
          <w:rtl w:val="0"/>
        </w:rPr>
        <w:t xml:space="preserve">Have skin in the game</w:t>
      </w:r>
    </w:p>
    <w:p w:rsidR="00000000" w:rsidDel="00000000" w:rsidP="00000000" w:rsidRDefault="00000000" w:rsidRPr="00000000" w14:paraId="00000038">
      <w:pPr>
        <w:rPr/>
      </w:pPr>
      <w:r w:rsidDel="00000000" w:rsidR="00000000" w:rsidRPr="00000000">
        <w:rPr>
          <w:rtl w:val="0"/>
        </w:rPr>
        <w:t xml:space="preserve">Body text: </w:t>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i w:val="1"/>
          <w:color w:val="0000ff"/>
          <w:rtl w:val="0"/>
        </w:rPr>
        <w:t xml:space="preserve">Let us keep you up to date with expert advice and exclusive offers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Heading 7</w:t>
      </w:r>
    </w:p>
    <w:p w:rsidR="00000000" w:rsidDel="00000000" w:rsidP="00000000" w:rsidRDefault="00000000" w:rsidRPr="00000000" w14:paraId="0000003D">
      <w:pPr>
        <w:rPr>
          <w:color w:val="0000ff"/>
        </w:rPr>
      </w:pPr>
      <w:r w:rsidDel="00000000" w:rsidR="00000000" w:rsidRPr="00000000">
        <w:rPr>
          <w:rtl w:val="0"/>
        </w:rPr>
        <w:t xml:space="preserve">Title: </w:t>
      </w:r>
      <w:r w:rsidDel="00000000" w:rsidR="00000000" w:rsidRPr="00000000">
        <w:rPr>
          <w:color w:val="0000ff"/>
          <w:rtl w:val="0"/>
        </w:rPr>
        <w:t xml:space="preserve">#FayshellSkin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rPr>
          <w:color w:val="b7b7b7"/>
        </w:rPr>
      </w:pPr>
      <w:bookmarkStart w:colFirst="0" w:colLast="0" w:name="_olj5ekc58ht3" w:id="1"/>
      <w:bookmarkEnd w:id="1"/>
      <w:r w:rsidDel="00000000" w:rsidR="00000000" w:rsidRPr="00000000">
        <w:rPr>
          <w:color w:val="b7b7b7"/>
          <w:rtl w:val="0"/>
        </w:rPr>
        <w:t xml:space="preserve">How it works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Column structure</w:t>
      </w:r>
    </w:p>
    <w:p w:rsidR="00000000" w:rsidDel="00000000" w:rsidP="00000000" w:rsidRDefault="00000000" w:rsidRPr="00000000" w14:paraId="00000044">
      <w:pPr>
        <w:rPr/>
      </w:pPr>
      <w:r w:rsidDel="00000000" w:rsidR="00000000" w:rsidRPr="00000000">
        <w:rPr>
          <w:rtl w:val="0"/>
        </w:rPr>
        <w:t xml:space="preserve">Column 1 title:</w:t>
      </w:r>
    </w:p>
    <w:p w:rsidR="00000000" w:rsidDel="00000000" w:rsidP="00000000" w:rsidRDefault="00000000" w:rsidRPr="00000000" w14:paraId="00000045">
      <w:pPr>
        <w:rPr/>
      </w:pPr>
      <w:r w:rsidDel="00000000" w:rsidR="00000000" w:rsidRPr="00000000">
        <w:rPr>
          <w:rtl w:val="0"/>
        </w:rPr>
        <w:t xml:space="preserve">Column 1 body 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2 title:</w:t>
      </w:r>
    </w:p>
    <w:p w:rsidR="00000000" w:rsidDel="00000000" w:rsidP="00000000" w:rsidRDefault="00000000" w:rsidRPr="00000000" w14:paraId="00000048">
      <w:pPr>
        <w:rPr/>
      </w:pPr>
      <w:r w:rsidDel="00000000" w:rsidR="00000000" w:rsidRPr="00000000">
        <w:rPr>
          <w:rtl w:val="0"/>
        </w:rPr>
        <w:t xml:space="preserve">Column 2 body text: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Column 3 title:</w:t>
      </w:r>
    </w:p>
    <w:p w:rsidR="00000000" w:rsidDel="00000000" w:rsidP="00000000" w:rsidRDefault="00000000" w:rsidRPr="00000000" w14:paraId="0000004B">
      <w:pPr>
        <w:rPr/>
      </w:pPr>
      <w:r w:rsidDel="00000000" w:rsidR="00000000" w:rsidRPr="00000000">
        <w:rPr>
          <w:rtl w:val="0"/>
        </w:rPr>
        <w:t xml:space="preserve">Column 3 body text: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About us section of “how it works” - about the founders</w:t>
      </w:r>
    </w:p>
    <w:p w:rsidR="00000000" w:rsidDel="00000000" w:rsidP="00000000" w:rsidRDefault="00000000" w:rsidRPr="00000000" w14:paraId="0000004E">
      <w:pPr>
        <w:rPr/>
      </w:pPr>
      <w:r w:rsidDel="00000000" w:rsidR="00000000" w:rsidRPr="00000000">
        <w:rPr>
          <w:rtl w:val="0"/>
        </w:rPr>
        <w:t xml:space="preserve">Short title: Something else</w:t>
      </w:r>
    </w:p>
    <w:p w:rsidR="00000000" w:rsidDel="00000000" w:rsidP="00000000" w:rsidRDefault="00000000" w:rsidRPr="00000000" w14:paraId="0000004F">
      <w:pPr>
        <w:rPr/>
      </w:pPr>
      <w:r w:rsidDel="00000000" w:rsidR="00000000" w:rsidRPr="00000000">
        <w:rPr>
          <w:rtl w:val="0"/>
        </w:rPr>
        <w:t xml:space="preserve">Title: Our Mission</w:t>
      </w:r>
    </w:p>
    <w:p w:rsidR="00000000" w:rsidDel="00000000" w:rsidP="00000000" w:rsidRDefault="00000000" w:rsidRPr="00000000" w14:paraId="00000050">
      <w:pPr>
        <w:rPr/>
      </w:pPr>
      <w:r w:rsidDel="00000000" w:rsidR="00000000" w:rsidRPr="00000000">
        <w:rPr>
          <w:rtl w:val="0"/>
        </w:rPr>
        <w:t xml:space="preserve">Body text: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FAQ section</w:t>
      </w:r>
    </w:p>
    <w:p w:rsidR="00000000" w:rsidDel="00000000" w:rsidP="00000000" w:rsidRDefault="00000000" w:rsidRPr="00000000" w14:paraId="00000053">
      <w:pPr>
        <w:rPr/>
      </w:pPr>
      <w:r w:rsidDel="00000000" w:rsidR="00000000" w:rsidRPr="00000000">
        <w:rPr>
          <w:rtl w:val="0"/>
        </w:rPr>
        <w:t xml:space="preserve">Question 1</w:t>
      </w:r>
    </w:p>
    <w:p w:rsidR="00000000" w:rsidDel="00000000" w:rsidP="00000000" w:rsidRDefault="00000000" w:rsidRPr="00000000" w14:paraId="00000054">
      <w:pPr>
        <w:rPr/>
      </w:pPr>
      <w:r w:rsidDel="00000000" w:rsidR="00000000" w:rsidRPr="00000000">
        <w:rPr>
          <w:rtl w:val="0"/>
        </w:rPr>
        <w:t xml:space="preserve">Answer 1</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Add as many questions as you like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Email subscribe</w:t>
      </w:r>
    </w:p>
    <w:p w:rsidR="00000000" w:rsidDel="00000000" w:rsidP="00000000" w:rsidRDefault="00000000" w:rsidRPr="00000000" w14:paraId="00000059">
      <w:pPr>
        <w:rPr/>
      </w:pPr>
      <w:r w:rsidDel="00000000" w:rsidR="00000000" w:rsidRPr="00000000">
        <w:rPr>
          <w:rtl w:val="0"/>
        </w:rPr>
        <w:t xml:space="preserve">Title: Get on the list</w:t>
      </w:r>
    </w:p>
    <w:p w:rsidR="00000000" w:rsidDel="00000000" w:rsidP="00000000" w:rsidRDefault="00000000" w:rsidRPr="00000000" w14:paraId="0000005A">
      <w:pPr>
        <w:rPr/>
      </w:pPr>
      <w:r w:rsidDel="00000000" w:rsidR="00000000" w:rsidRPr="00000000">
        <w:rPr>
          <w:rtl w:val="0"/>
        </w:rPr>
        <w:t xml:space="preserve">Body text: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pPr>
      <w:bookmarkStart w:colFirst="0" w:colLast="0" w:name="_7yh8p5tquzuk" w:id="2"/>
      <w:bookmarkEnd w:id="2"/>
      <w:r w:rsidDel="00000000" w:rsidR="00000000" w:rsidRPr="00000000">
        <w:rPr>
          <w:rtl w:val="0"/>
        </w:rPr>
        <w:t xml:space="preserve">Gifts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rtl w:val="0"/>
        </w:rPr>
        <w:t xml:space="preserve">Title: Gifts</w:t>
      </w:r>
      <w:r w:rsidDel="00000000" w:rsidR="00000000" w:rsidRPr="00000000">
        <w:rPr>
          <w:rtl w:val="0"/>
        </w:rPr>
      </w:r>
    </w:p>
    <w:p w:rsidR="00000000" w:rsidDel="00000000" w:rsidP="00000000" w:rsidRDefault="00000000" w:rsidRPr="00000000" w14:paraId="00000061">
      <w:pPr>
        <w:rPr>
          <w:color w:val="0000ff"/>
        </w:rPr>
      </w:pPr>
      <w:r w:rsidDel="00000000" w:rsidR="00000000" w:rsidRPr="00000000">
        <w:rPr>
          <w:rtl w:val="0"/>
        </w:rPr>
        <w:t xml:space="preserve">Body text: </w:t>
      </w:r>
      <w:r w:rsidDel="00000000" w:rsidR="00000000" w:rsidRPr="00000000">
        <w:rPr>
          <w:color w:val="0000ff"/>
          <w:rtl w:val="0"/>
        </w:rPr>
        <w:t xml:space="preserve">Is there a greater gift than the gift of great skin? (Spoiler alert: no)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Box 1</w:t>
      </w:r>
    </w:p>
    <w:p w:rsidR="00000000" w:rsidDel="00000000" w:rsidP="00000000" w:rsidRDefault="00000000" w:rsidRPr="00000000" w14:paraId="00000066">
      <w:pPr>
        <w:rPr/>
      </w:pPr>
      <w:r w:rsidDel="00000000" w:rsidR="00000000" w:rsidRPr="00000000">
        <w:rPr>
          <w:rtl w:val="0"/>
        </w:rPr>
        <w:t xml:space="preserve">Title: In store gift cards</w:t>
      </w:r>
    </w:p>
    <w:p w:rsidR="00000000" w:rsidDel="00000000" w:rsidP="00000000" w:rsidRDefault="00000000" w:rsidRPr="00000000" w14:paraId="00000067">
      <w:pPr>
        <w:rPr/>
      </w:pPr>
      <w:r w:rsidDel="00000000" w:rsidR="00000000" w:rsidRPr="00000000">
        <w:rPr>
          <w:rtl w:val="0"/>
        </w:rPr>
        <w:t xml:space="preserve">Body text (when you click on card)</w:t>
      </w:r>
    </w:p>
    <w:p w:rsidR="00000000" w:rsidDel="00000000" w:rsidP="00000000" w:rsidRDefault="00000000" w:rsidRPr="00000000" w14:paraId="00000068">
      <w:pPr>
        <w:rPr>
          <w:color w:val="0000ff"/>
        </w:rPr>
      </w:pPr>
      <w:commentRangeStart w:id="6"/>
      <w:commentRangeStart w:id="7"/>
      <w:commentRangeStart w:id="8"/>
      <w:commentRangeStart w:id="9"/>
      <w:commentRangeStart w:id="10"/>
      <w:r w:rsidDel="00000000" w:rsidR="00000000" w:rsidRPr="00000000">
        <w:rPr>
          <w:color w:val="0000ff"/>
          <w:rtl w:val="0"/>
        </w:rPr>
        <w:t xml:space="preserve">Whether it's a facial, top beauty products or a session of LED magic, Fayshell gift cards are the gift that keeps on giving. Our facials range from $189-269</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commentRangeStart w:id="11"/>
      <w:commentRangeStart w:id="12"/>
      <w:commentRangeStart w:id="13"/>
      <w:commentRangeStart w:id="14"/>
      <w:r w:rsidDel="00000000" w:rsidR="00000000" w:rsidRPr="00000000">
        <w:rPr>
          <w:rtl w:val="0"/>
        </w:rPr>
        <w:t xml:space="preserve">Box 2</w:t>
      </w:r>
    </w:p>
    <w:p w:rsidR="00000000" w:rsidDel="00000000" w:rsidP="00000000" w:rsidRDefault="00000000" w:rsidRPr="00000000" w14:paraId="0000006C">
      <w:pPr>
        <w:rPr/>
      </w:pPr>
      <w:r w:rsidDel="00000000" w:rsidR="00000000" w:rsidRPr="00000000">
        <w:rPr>
          <w:rtl w:val="0"/>
        </w:rPr>
        <w:t xml:space="preserve">Title: Online gift cards</w:t>
      </w:r>
    </w:p>
    <w:p w:rsidR="00000000" w:rsidDel="00000000" w:rsidP="00000000" w:rsidRDefault="00000000" w:rsidRPr="00000000" w14:paraId="0000006D">
      <w:pPr>
        <w:rPr/>
      </w:pPr>
      <w:r w:rsidDel="00000000" w:rsidR="00000000" w:rsidRPr="00000000">
        <w:rPr>
          <w:rtl w:val="0"/>
        </w:rPr>
        <w:t xml:space="preserve">Body text (when you click on card)</w:t>
      </w:r>
    </w:p>
    <w:p w:rsidR="00000000" w:rsidDel="00000000" w:rsidP="00000000" w:rsidRDefault="00000000" w:rsidRPr="00000000" w14:paraId="0000006E">
      <w:pPr>
        <w:rPr>
          <w:color w:val="0000ff"/>
        </w:rPr>
      </w:pPr>
      <w:r w:rsidDel="00000000" w:rsidR="00000000" w:rsidRPr="00000000">
        <w:rPr>
          <w:color w:val="0000ff"/>
          <w:sz w:val="21"/>
          <w:szCs w:val="21"/>
          <w:highlight w:val="white"/>
          <w:rtl w:val="0"/>
        </w:rPr>
        <w:t xml:space="preserve">A couple wise women (aka the Fayshell founders) once said ‘you can never have too many serums’, and they were right. Hook your friend up with an online gift card (perrrfect for a Fayshell.com.au shopping 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color w:val="0000ff"/>
          <w:sz w:val="21"/>
          <w:szCs w:val="21"/>
          <w:highlight w:val="white"/>
          <w:rtl w:val="0"/>
        </w:rPr>
        <w:t xml:space="preserve">pr</w:t>
      </w:r>
      <w:r w:rsidDel="00000000" w:rsidR="00000000" w:rsidRPr="00000000">
        <w:rPr>
          <w:color w:val="0000ff"/>
          <w:sz w:val="21"/>
          <w:szCs w:val="21"/>
          <w:highlight w:val="white"/>
          <w:rtl w:val="0"/>
        </w:rPr>
        <w:t xml:space="preserve">ee.)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Box 3:</w:t>
      </w:r>
    </w:p>
    <w:p w:rsidR="00000000" w:rsidDel="00000000" w:rsidP="00000000" w:rsidRDefault="00000000" w:rsidRPr="00000000" w14:paraId="00000071">
      <w:pPr>
        <w:rPr/>
      </w:pPr>
      <w:r w:rsidDel="00000000" w:rsidR="00000000" w:rsidRPr="00000000">
        <w:rPr>
          <w:rtl w:val="0"/>
        </w:rPr>
        <w:t xml:space="preserve">Title: Gift ideas</w:t>
      </w:r>
    </w:p>
    <w:p w:rsidR="00000000" w:rsidDel="00000000" w:rsidP="00000000" w:rsidRDefault="00000000" w:rsidRPr="00000000" w14:paraId="00000072">
      <w:pPr>
        <w:rPr/>
      </w:pPr>
      <w:r w:rsidDel="00000000" w:rsidR="00000000" w:rsidRPr="00000000">
        <w:rPr>
          <w:rtl w:val="0"/>
        </w:rPr>
        <w:t xml:space="preserve">Body text (when you click on card)</w:t>
      </w:r>
    </w:p>
    <w:p w:rsidR="00000000" w:rsidDel="00000000" w:rsidP="00000000" w:rsidRDefault="00000000" w:rsidRPr="00000000" w14:paraId="00000073">
      <w:pPr>
        <w:rPr>
          <w:color w:val="0000ff"/>
        </w:rPr>
      </w:pPr>
      <w:commentRangeStart w:id="15"/>
      <w:commentRangeStart w:id="16"/>
      <w:commentRangeStart w:id="17"/>
      <w:commentRangeStart w:id="18"/>
      <w:r w:rsidDel="00000000" w:rsidR="00000000" w:rsidRPr="00000000">
        <w:rPr>
          <w:color w:val="0000ff"/>
          <w:rtl w:val="0"/>
        </w:rPr>
        <w:t xml:space="preserve">Stuck for a gift idea? we've got you covered. Browse the crowd favs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Title"/>
        <w:rPr/>
      </w:pPr>
      <w:bookmarkStart w:colFirst="0" w:colLast="0" w:name="_gb80dd5hfog" w:id="3"/>
      <w:bookmarkEnd w:id="3"/>
      <w:r w:rsidDel="00000000" w:rsidR="00000000" w:rsidRPr="00000000">
        <w:rPr>
          <w:rtl w:val="0"/>
        </w:rPr>
        <w:t xml:space="preserve">Skin Advice</w:t>
      </w:r>
    </w:p>
    <w:p w:rsidR="00000000" w:rsidDel="00000000" w:rsidP="00000000" w:rsidRDefault="00000000" w:rsidRPr="00000000" w14:paraId="00000077">
      <w:pPr>
        <w:rPr/>
      </w:pPr>
      <w:r w:rsidDel="00000000" w:rsidR="00000000" w:rsidRPr="00000000">
        <w:rPr>
          <w:rtl w:val="0"/>
        </w:rPr>
        <w:t xml:space="preserve">Heading 1</w:t>
      </w:r>
    </w:p>
    <w:p w:rsidR="00000000" w:rsidDel="00000000" w:rsidP="00000000" w:rsidRDefault="00000000" w:rsidRPr="00000000" w14:paraId="00000078">
      <w:pPr>
        <w:rPr>
          <w:color w:val="0000ff"/>
        </w:rPr>
      </w:pPr>
      <w:r w:rsidDel="00000000" w:rsidR="00000000" w:rsidRPr="00000000">
        <w:rPr>
          <w:rtl w:val="0"/>
        </w:rPr>
        <w:t xml:space="preserve">Title: </w:t>
      </w:r>
      <w:r w:rsidDel="00000000" w:rsidR="00000000" w:rsidRPr="00000000">
        <w:rPr>
          <w:color w:val="0000ff"/>
          <w:rtl w:val="0"/>
        </w:rPr>
        <w:t xml:space="preserve">Personalised advice. That's a promise.</w:t>
      </w:r>
    </w:p>
    <w:p w:rsidR="00000000" w:rsidDel="00000000" w:rsidP="00000000" w:rsidRDefault="00000000" w:rsidRPr="00000000" w14:paraId="00000079">
      <w:pPr>
        <w:rPr/>
      </w:pPr>
      <w:r w:rsidDel="00000000" w:rsidR="00000000" w:rsidRPr="00000000">
        <w:rPr>
          <w:rtl w:val="0"/>
        </w:rPr>
        <w:t xml:space="preserve">Body text:</w:t>
      </w:r>
    </w:p>
    <w:p w:rsidR="00000000" w:rsidDel="00000000" w:rsidP="00000000" w:rsidRDefault="00000000" w:rsidRPr="00000000" w14:paraId="0000007A">
      <w:pPr>
        <w:spacing w:after="240" w:before="240" w:lineRule="auto"/>
        <w:rPr>
          <w:color w:val="0000ff"/>
          <w:highlight w:val="yellow"/>
        </w:rPr>
      </w:pPr>
      <w:commentRangeStart w:id="19"/>
      <w:commentRangeStart w:id="20"/>
      <w:commentRangeStart w:id="21"/>
      <w:r w:rsidDel="00000000" w:rsidR="00000000" w:rsidRPr="00000000">
        <w:rPr>
          <w:color w:val="0000ff"/>
          <w:highlight w:val="yellow"/>
          <w:rtl w:val="0"/>
        </w:rPr>
        <w:t xml:space="preserve">Bestie, we know there’s h-e-a-p-s of skin advice out there (🆘), so we're here to help. Think of us as your tightly coiled spring, ready to jump into action at first sign of a breakout!</w:t>
      </w:r>
    </w:p>
    <w:p w:rsidR="00000000" w:rsidDel="00000000" w:rsidP="00000000" w:rsidRDefault="00000000" w:rsidRPr="00000000" w14:paraId="0000007B">
      <w:pPr>
        <w:spacing w:after="240" w:before="240" w:lineRule="auto"/>
        <w:rPr>
          <w:color w:val="0000ff"/>
          <w:highlight w:val="yellow"/>
        </w:rPr>
      </w:pPr>
      <w:r w:rsidDel="00000000" w:rsidR="00000000" w:rsidRPr="00000000">
        <w:rPr>
          <w:color w:val="0000ff"/>
          <w:highlight w:val="yellow"/>
          <w:rtl w:val="0"/>
        </w:rPr>
        <w:t xml:space="preserve">All you have to do is book a free consultation and let our skin experts do the rest. Check out how it works below</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C">
      <w:pPr>
        <w:spacing w:after="240" w:before="240" w:lineRule="auto"/>
        <w:rPr>
          <w:color w:val="0000ff"/>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rtl w:val="0"/>
        </w:rPr>
        <w:t xml:space="preserve">Body text: </w:t>
      </w:r>
      <w:r w:rsidDel="00000000" w:rsidR="00000000" w:rsidRPr="00000000">
        <w:rPr>
          <w:color w:val="0000ff"/>
          <w:rtl w:val="0"/>
        </w:rPr>
        <w:t xml:space="preserve">Book a free consult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highlight w:val="yellow"/>
        </w:rPr>
      </w:pPr>
      <w:commentRangeStart w:id="22"/>
      <w:commentRangeStart w:id="23"/>
      <w:r w:rsidDel="00000000" w:rsidR="00000000" w:rsidRPr="00000000">
        <w:rPr>
          <w:highlight w:val="yellow"/>
          <w:rtl w:val="0"/>
        </w:rPr>
        <w:t xml:space="preserve">Title: </w:t>
      </w:r>
      <w:commentRangeEnd w:id="22"/>
      <w:r w:rsidDel="00000000" w:rsidR="00000000" w:rsidRPr="00000000">
        <w:commentReference w:id="22"/>
      </w:r>
      <w:commentRangeEnd w:id="23"/>
      <w:r w:rsidDel="00000000" w:rsidR="00000000" w:rsidRPr="00000000">
        <w:commentReference w:id="23"/>
      </w:r>
      <w:r w:rsidDel="00000000" w:rsidR="00000000" w:rsidRPr="00000000">
        <w:rPr>
          <w:highlight w:val="yellow"/>
          <w:rtl w:val="0"/>
        </w:rPr>
        <w:t xml:space="preserve">How it works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 columns structure</w:t>
      </w:r>
    </w:p>
    <w:p w:rsidR="00000000" w:rsidDel="00000000" w:rsidP="00000000" w:rsidRDefault="00000000" w:rsidRPr="00000000" w14:paraId="00000082">
      <w:pPr>
        <w:rPr/>
      </w:pPr>
      <w:del w:author="Ella James" w:id="0" w:date="2022-09-06T08:56:54Z">
        <w:commentRangeStart w:id="24"/>
        <w:r w:rsidDel="00000000" w:rsidR="00000000" w:rsidRPr="00000000">
          <w:rPr>
            <w:rtl w:val="0"/>
          </w:rPr>
          <w:delText xml:space="preserve">Title: </w:delText>
        </w:r>
        <w:r w:rsidDel="00000000" w:rsidR="00000000" w:rsidRPr="00000000">
          <w:rPr>
            <w:color w:val="0000ff"/>
            <w:rtl w:val="0"/>
          </w:rPr>
          <w:delText xml:space="preserve">Four ste</w:delText>
        </w:r>
      </w:del>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83">
      <w:pPr>
        <w:rPr>
          <w:color w:val="0000ff"/>
          <w:highlight w:val="yellow"/>
        </w:rPr>
      </w:pPr>
      <w:r w:rsidDel="00000000" w:rsidR="00000000" w:rsidRPr="00000000">
        <w:rPr>
          <w:highlight w:val="yellow"/>
          <w:rtl w:val="0"/>
        </w:rPr>
        <w:t xml:space="preserve">Column 1 title: </w:t>
      </w:r>
      <w:r w:rsidDel="00000000" w:rsidR="00000000" w:rsidRPr="00000000">
        <w:rPr>
          <w:color w:val="0000ff"/>
          <w:highlight w:val="yellow"/>
          <w:rtl w:val="0"/>
        </w:rPr>
        <w:t xml:space="preserve">Book in a 15 minute consultation with our experts</w:t>
      </w:r>
      <w:commentRangeStart w:id="25"/>
      <w:r w:rsidDel="00000000" w:rsidR="00000000" w:rsidRPr="00000000">
        <w:rPr>
          <w:rtl w:val="0"/>
        </w:rPr>
      </w:r>
    </w:p>
    <w:p w:rsidR="00000000" w:rsidDel="00000000" w:rsidP="00000000" w:rsidRDefault="00000000" w:rsidRPr="00000000" w14:paraId="00000084">
      <w:pPr>
        <w:rPr>
          <w:color w:val="0000ff"/>
          <w:highlight w:val="yellow"/>
        </w:rPr>
      </w:pPr>
      <w:r w:rsidDel="00000000" w:rsidR="00000000" w:rsidRPr="00000000">
        <w:rPr>
          <w:highlight w:val="yellow"/>
          <w:rtl w:val="0"/>
        </w:rPr>
        <w:t xml:space="preserve">Column 2 title: </w:t>
      </w:r>
      <w:r w:rsidDel="00000000" w:rsidR="00000000" w:rsidRPr="00000000">
        <w:rPr>
          <w:color w:val="0000ff"/>
          <w:highlight w:val="yellow"/>
          <w:rtl w:val="0"/>
        </w:rPr>
        <w:t xml:space="preserve">Fill out our form, so we can get to know your skin</w:t>
      </w:r>
    </w:p>
    <w:p w:rsidR="00000000" w:rsidDel="00000000" w:rsidP="00000000" w:rsidRDefault="00000000" w:rsidRPr="00000000" w14:paraId="00000085">
      <w:pPr>
        <w:rPr>
          <w:color w:val="0000ff"/>
          <w:highlight w:val="yellow"/>
        </w:rPr>
      </w:pPr>
      <w:r w:rsidDel="00000000" w:rsidR="00000000" w:rsidRPr="00000000">
        <w:rPr>
          <w:highlight w:val="yellow"/>
          <w:rtl w:val="0"/>
        </w:rPr>
        <w:t xml:space="preserve">Column 3 title: </w:t>
      </w:r>
      <w:r w:rsidDel="00000000" w:rsidR="00000000" w:rsidRPr="00000000">
        <w:rPr>
          <w:color w:val="0000ff"/>
          <w:highlight w:val="yellow"/>
          <w:rtl w:val="0"/>
        </w:rPr>
        <w:t xml:space="preserve">Chat to a Fayshell expert via zoom </w:t>
      </w:r>
    </w:p>
    <w:p w:rsidR="00000000" w:rsidDel="00000000" w:rsidP="00000000" w:rsidRDefault="00000000" w:rsidRPr="00000000" w14:paraId="00000086">
      <w:pPr>
        <w:rPr>
          <w:color w:val="0000ff"/>
          <w:highlight w:val="yellow"/>
        </w:rPr>
      </w:pPr>
      <w:r w:rsidDel="00000000" w:rsidR="00000000" w:rsidRPr="00000000">
        <w:rPr>
          <w:highlight w:val="yellow"/>
          <w:rtl w:val="0"/>
        </w:rPr>
        <w:t xml:space="preserve">Column 4 title: </w:t>
      </w:r>
      <w:r w:rsidDel="00000000" w:rsidR="00000000" w:rsidRPr="00000000">
        <w:rPr>
          <w:color w:val="0000ff"/>
          <w:highlight w:val="yellow"/>
          <w:rtl w:val="0"/>
        </w:rPr>
        <w:t xml:space="preserve">Voila! Receive your personalised skin advice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Title"/>
        <w:rPr>
          <w:color w:val="999999"/>
        </w:rPr>
      </w:pPr>
      <w:bookmarkStart w:colFirst="0" w:colLast="0" w:name="_k4z0anvifrgn" w:id="4"/>
      <w:bookmarkEnd w:id="4"/>
      <w:r w:rsidDel="00000000" w:rsidR="00000000" w:rsidRPr="00000000">
        <w:rPr>
          <w:color w:val="999999"/>
          <w:rtl w:val="0"/>
        </w:rPr>
        <w:t xml:space="preserve">LED Lounge</w:t>
      </w:r>
    </w:p>
    <w:p w:rsidR="00000000" w:rsidDel="00000000" w:rsidP="00000000" w:rsidRDefault="00000000" w:rsidRPr="00000000" w14:paraId="0000008B">
      <w:pPr>
        <w:rPr/>
      </w:pPr>
      <w:r w:rsidDel="00000000" w:rsidR="00000000" w:rsidRPr="00000000">
        <w:rPr>
          <w:rtl w:val="0"/>
        </w:rPr>
        <w:t xml:space="preserve">Heading 1</w:t>
      </w:r>
    </w:p>
    <w:p w:rsidR="00000000" w:rsidDel="00000000" w:rsidP="00000000" w:rsidRDefault="00000000" w:rsidRPr="00000000" w14:paraId="0000008C">
      <w:pPr>
        <w:rPr/>
      </w:pPr>
      <w:r w:rsidDel="00000000" w:rsidR="00000000" w:rsidRPr="00000000">
        <w:rPr>
          <w:rtl w:val="0"/>
        </w:rPr>
        <w:t xml:space="preserve">Title: LED Lounge</w:t>
      </w:r>
    </w:p>
    <w:p w:rsidR="00000000" w:rsidDel="00000000" w:rsidP="00000000" w:rsidRDefault="00000000" w:rsidRPr="00000000" w14:paraId="0000008D">
      <w:pPr>
        <w:rPr/>
      </w:pPr>
      <w:r w:rsidDel="00000000" w:rsidR="00000000" w:rsidRPr="00000000">
        <w:rPr>
          <w:rtl w:val="0"/>
        </w:rPr>
        <w:t xml:space="preserve">Body text: Let me introduce you to your new BFF in skin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4 columns structure</w:t>
      </w:r>
    </w:p>
    <w:p w:rsidR="00000000" w:rsidDel="00000000" w:rsidP="00000000" w:rsidRDefault="00000000" w:rsidRPr="00000000" w14:paraId="00000090">
      <w:pPr>
        <w:rPr/>
      </w:pPr>
      <w:r w:rsidDel="00000000" w:rsidR="00000000" w:rsidRPr="00000000">
        <w:rPr>
          <w:rtl w:val="0"/>
        </w:rPr>
        <w:t xml:space="preserve">Column 1 title: 15 MIN HEAVEN!</w:t>
      </w:r>
    </w:p>
    <w:p w:rsidR="00000000" w:rsidDel="00000000" w:rsidP="00000000" w:rsidRDefault="00000000" w:rsidRPr="00000000" w14:paraId="00000091">
      <w:pPr>
        <w:rPr/>
      </w:pPr>
      <w:r w:rsidDel="00000000" w:rsidR="00000000" w:rsidRPr="00000000">
        <w:rPr>
          <w:rtl w:val="0"/>
        </w:rPr>
        <w:t xml:space="preserve">Column 2 title:</w:t>
      </w:r>
    </w:p>
    <w:p w:rsidR="00000000" w:rsidDel="00000000" w:rsidP="00000000" w:rsidRDefault="00000000" w:rsidRPr="00000000" w14:paraId="00000092">
      <w:pPr>
        <w:rPr/>
      </w:pPr>
      <w:r w:rsidDel="00000000" w:rsidR="00000000" w:rsidRPr="00000000">
        <w:rPr>
          <w:rtl w:val="0"/>
        </w:rPr>
        <w:t xml:space="preserve">Column 3 title:</w:t>
      </w:r>
    </w:p>
    <w:p w:rsidR="00000000" w:rsidDel="00000000" w:rsidP="00000000" w:rsidRDefault="00000000" w:rsidRPr="00000000" w14:paraId="00000093">
      <w:pPr>
        <w:rPr/>
      </w:pPr>
      <w:r w:rsidDel="00000000" w:rsidR="00000000" w:rsidRPr="00000000">
        <w:rPr>
          <w:rtl w:val="0"/>
        </w:rPr>
        <w:t xml:space="preserve">Column 4 title: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Heading 2</w:t>
      </w:r>
    </w:p>
    <w:p w:rsidR="00000000" w:rsidDel="00000000" w:rsidP="00000000" w:rsidRDefault="00000000" w:rsidRPr="00000000" w14:paraId="00000096">
      <w:pPr>
        <w:rPr/>
      </w:pPr>
      <w:r w:rsidDel="00000000" w:rsidR="00000000" w:rsidRPr="00000000">
        <w:rPr>
          <w:rtl w:val="0"/>
        </w:rPr>
        <w:t xml:space="preserve">Title: Treatment Overview.</w:t>
      </w:r>
    </w:p>
    <w:p w:rsidR="00000000" w:rsidDel="00000000" w:rsidP="00000000" w:rsidRDefault="00000000" w:rsidRPr="00000000" w14:paraId="00000097">
      <w:pPr>
        <w:rPr/>
      </w:pPr>
      <w:r w:rsidDel="00000000" w:rsidR="00000000" w:rsidRPr="00000000">
        <w:rPr>
          <w:rtl w:val="0"/>
        </w:rPr>
        <w:t xml:space="preserve">Body 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Heading 3</w:t>
      </w:r>
    </w:p>
    <w:p w:rsidR="00000000" w:rsidDel="00000000" w:rsidP="00000000" w:rsidRDefault="00000000" w:rsidRPr="00000000" w14:paraId="0000009A">
      <w:pPr>
        <w:rPr/>
      </w:pPr>
      <w:r w:rsidDel="00000000" w:rsidR="00000000" w:rsidRPr="00000000">
        <w:rPr>
          <w:rtl w:val="0"/>
        </w:rPr>
        <w:t xml:space="preserve">Title: Treats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Heading 4</w:t>
      </w:r>
    </w:p>
    <w:p w:rsidR="00000000" w:rsidDel="00000000" w:rsidP="00000000" w:rsidRDefault="00000000" w:rsidRPr="00000000" w14:paraId="0000009D">
      <w:pPr>
        <w:rPr/>
      </w:pPr>
      <w:r w:rsidDel="00000000" w:rsidR="00000000" w:rsidRPr="00000000">
        <w:rPr>
          <w:rtl w:val="0"/>
        </w:rPr>
        <w:t xml:space="preserve">Title: Suitable For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Heading 5</w:t>
      </w:r>
    </w:p>
    <w:p w:rsidR="00000000" w:rsidDel="00000000" w:rsidP="00000000" w:rsidRDefault="00000000" w:rsidRPr="00000000" w14:paraId="000000A0">
      <w:pPr>
        <w:rPr/>
      </w:pPr>
      <w:r w:rsidDel="00000000" w:rsidR="00000000" w:rsidRPr="00000000">
        <w:rPr>
          <w:rtl w:val="0"/>
        </w:rPr>
        <w:t xml:space="preserve">Title: Costs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Title"/>
        <w:rPr>
          <w:color w:val="999999"/>
        </w:rPr>
      </w:pPr>
      <w:bookmarkStart w:colFirst="0" w:colLast="0" w:name="_pw9bxqpjeljj" w:id="5"/>
      <w:bookmarkEnd w:id="5"/>
      <w:r w:rsidDel="00000000" w:rsidR="00000000" w:rsidRPr="00000000">
        <w:rPr>
          <w:color w:val="999999"/>
          <w:rtl w:val="0"/>
        </w:rPr>
        <w:t xml:space="preserve">Memberships</w:t>
      </w:r>
    </w:p>
    <w:p w:rsidR="00000000" w:rsidDel="00000000" w:rsidP="00000000" w:rsidRDefault="00000000" w:rsidRPr="00000000" w14:paraId="000000A4">
      <w:pPr>
        <w:rPr/>
      </w:pPr>
      <w:r w:rsidDel="00000000" w:rsidR="00000000" w:rsidRPr="00000000">
        <w:rPr>
          <w:rtl w:val="0"/>
        </w:rPr>
        <w:t xml:space="preserve">Heading 1</w:t>
      </w:r>
    </w:p>
    <w:p w:rsidR="00000000" w:rsidDel="00000000" w:rsidP="00000000" w:rsidRDefault="00000000" w:rsidRPr="00000000" w14:paraId="000000A5">
      <w:pPr>
        <w:rPr/>
      </w:pPr>
      <w:r w:rsidDel="00000000" w:rsidR="00000000" w:rsidRPr="00000000">
        <w:rPr>
          <w:rtl w:val="0"/>
        </w:rPr>
        <w:t xml:space="preserve">Short title: Our Membership</w:t>
      </w:r>
    </w:p>
    <w:p w:rsidR="00000000" w:rsidDel="00000000" w:rsidP="00000000" w:rsidRDefault="00000000" w:rsidRPr="00000000" w14:paraId="000000A6">
      <w:pPr>
        <w:rPr/>
      </w:pPr>
      <w:r w:rsidDel="00000000" w:rsidR="00000000" w:rsidRPr="00000000">
        <w:rPr>
          <w:rtl w:val="0"/>
        </w:rPr>
        <w:t xml:space="preserve">Title: Monthly Facials, Daily Radiance</w:t>
      </w:r>
    </w:p>
    <w:p w:rsidR="00000000" w:rsidDel="00000000" w:rsidP="00000000" w:rsidRDefault="00000000" w:rsidRPr="00000000" w14:paraId="000000A7">
      <w:pPr>
        <w:rPr/>
      </w:pPr>
      <w:r w:rsidDel="00000000" w:rsidR="00000000" w:rsidRPr="00000000">
        <w:rPr>
          <w:rtl w:val="0"/>
        </w:rPr>
        <w:t xml:space="preserve">Body text: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Heading 2</w:t>
      </w:r>
    </w:p>
    <w:p w:rsidR="00000000" w:rsidDel="00000000" w:rsidP="00000000" w:rsidRDefault="00000000" w:rsidRPr="00000000" w14:paraId="000000AA">
      <w:pPr>
        <w:rPr/>
      </w:pPr>
      <w:r w:rsidDel="00000000" w:rsidR="00000000" w:rsidRPr="00000000">
        <w:rPr>
          <w:rtl w:val="0"/>
        </w:rPr>
        <w:t xml:space="preserve">Short title: Get The Glow Only Members Know</w:t>
      </w:r>
    </w:p>
    <w:p w:rsidR="00000000" w:rsidDel="00000000" w:rsidP="00000000" w:rsidRDefault="00000000" w:rsidRPr="00000000" w14:paraId="000000AB">
      <w:pPr>
        <w:rPr/>
      </w:pPr>
      <w:r w:rsidDel="00000000" w:rsidR="00000000" w:rsidRPr="00000000">
        <w:rPr>
          <w:rtl w:val="0"/>
        </w:rPr>
        <w:t xml:space="preserve">Title: Our memberships</w:t>
      </w:r>
    </w:p>
    <w:p w:rsidR="00000000" w:rsidDel="00000000" w:rsidP="00000000" w:rsidRDefault="00000000" w:rsidRPr="00000000" w14:paraId="000000AC">
      <w:pPr>
        <w:rPr/>
      </w:pPr>
      <w:r w:rsidDel="00000000" w:rsidR="00000000" w:rsidRPr="00000000">
        <w:rPr>
          <w:rtl w:val="0"/>
        </w:rPr>
        <w:t xml:space="preserve">Body text: Built around your skin cells’ monthly renewal cycle, our membership includes a customized facial, plus member pricing on proven products to maintain the glow at home.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 columns structure</w:t>
      </w:r>
    </w:p>
    <w:p w:rsidR="00000000" w:rsidDel="00000000" w:rsidP="00000000" w:rsidRDefault="00000000" w:rsidRPr="00000000" w14:paraId="000000AF">
      <w:pPr>
        <w:rPr/>
      </w:pPr>
      <w:r w:rsidDel="00000000" w:rsidR="00000000" w:rsidRPr="00000000">
        <w:rPr>
          <w:rtl w:val="0"/>
        </w:rPr>
        <w:t xml:space="preserve">Column 1 title: Facials</w:t>
      </w:r>
    </w:p>
    <w:p w:rsidR="00000000" w:rsidDel="00000000" w:rsidP="00000000" w:rsidRDefault="00000000" w:rsidRPr="00000000" w14:paraId="000000B0">
      <w:pPr>
        <w:rPr/>
      </w:pPr>
      <w:r w:rsidDel="00000000" w:rsidR="00000000" w:rsidRPr="00000000">
        <w:rPr>
          <w:rtl w:val="0"/>
        </w:rPr>
        <w:t xml:space="preserve">Column 1 price:</w:t>
      </w:r>
    </w:p>
    <w:p w:rsidR="00000000" w:rsidDel="00000000" w:rsidP="00000000" w:rsidRDefault="00000000" w:rsidRPr="00000000" w14:paraId="000000B1">
      <w:pPr>
        <w:rPr/>
      </w:pPr>
      <w:r w:rsidDel="00000000" w:rsidR="00000000" w:rsidRPr="00000000">
        <w:rPr>
          <w:rtl w:val="0"/>
        </w:rPr>
        <w:t xml:space="preserve">Column 1 features: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Column 2 title:</w:t>
      </w:r>
    </w:p>
    <w:p w:rsidR="00000000" w:rsidDel="00000000" w:rsidP="00000000" w:rsidRDefault="00000000" w:rsidRPr="00000000" w14:paraId="000000B5">
      <w:pPr>
        <w:rPr/>
      </w:pPr>
      <w:r w:rsidDel="00000000" w:rsidR="00000000" w:rsidRPr="00000000">
        <w:rPr>
          <w:rtl w:val="0"/>
        </w:rPr>
        <w:t xml:space="preserve">Column 2 price:</w:t>
      </w:r>
    </w:p>
    <w:p w:rsidR="00000000" w:rsidDel="00000000" w:rsidP="00000000" w:rsidRDefault="00000000" w:rsidRPr="00000000" w14:paraId="000000B6">
      <w:pPr>
        <w:rPr/>
      </w:pPr>
      <w:r w:rsidDel="00000000" w:rsidR="00000000" w:rsidRPr="00000000">
        <w:rPr>
          <w:rtl w:val="0"/>
        </w:rPr>
        <w:t xml:space="preserve">Column 2 features: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Column 3 title:</w:t>
      </w:r>
    </w:p>
    <w:p w:rsidR="00000000" w:rsidDel="00000000" w:rsidP="00000000" w:rsidRDefault="00000000" w:rsidRPr="00000000" w14:paraId="000000BA">
      <w:pPr>
        <w:rPr/>
      </w:pPr>
      <w:r w:rsidDel="00000000" w:rsidR="00000000" w:rsidRPr="00000000">
        <w:rPr>
          <w:rtl w:val="0"/>
        </w:rPr>
        <w:t xml:space="preserve">Column 3 price:</w:t>
      </w:r>
    </w:p>
    <w:p w:rsidR="00000000" w:rsidDel="00000000" w:rsidP="00000000" w:rsidRDefault="00000000" w:rsidRPr="00000000" w14:paraId="000000BB">
      <w:pPr>
        <w:rPr/>
      </w:pPr>
      <w:r w:rsidDel="00000000" w:rsidR="00000000" w:rsidRPr="00000000">
        <w:rPr>
          <w:rtl w:val="0"/>
        </w:rPr>
        <w:t xml:space="preserve">Column 3 features: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Heading 2 Chat with a host to sign up the next time you’re in our shop.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Heading 3: Got Membership Q's? We’ve Got 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Title"/>
        <w:rPr/>
      </w:pPr>
      <w:bookmarkStart w:colFirst="0" w:colLast="0" w:name="_ndjree4204vw" w:id="6"/>
      <w:bookmarkEnd w:id="6"/>
      <w:r w:rsidDel="00000000" w:rsidR="00000000" w:rsidRPr="00000000">
        <w:rPr>
          <w:rtl w:val="0"/>
        </w:rPr>
        <w:t xml:space="preserve">Contact Us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Title: Contact us</w:t>
      </w:r>
    </w:p>
    <w:p w:rsidR="00000000" w:rsidDel="00000000" w:rsidP="00000000" w:rsidRDefault="00000000" w:rsidRPr="00000000" w14:paraId="000000C5">
      <w:pPr>
        <w:rPr/>
      </w:pPr>
      <w:r w:rsidDel="00000000" w:rsidR="00000000" w:rsidRPr="00000000">
        <w:rPr>
          <w:rtl w:val="0"/>
        </w:rPr>
        <w:t xml:space="preserve">Body text: Minimalist styling is not about creating a cold, hard, empty white box of a home. It is about using simple and natural forms,</w:t>
      </w:r>
    </w:p>
    <w:p w:rsidR="00000000" w:rsidDel="00000000" w:rsidP="00000000" w:rsidRDefault="00000000" w:rsidRPr="00000000" w14:paraId="000000C6">
      <w:pPr>
        <w:rPr/>
      </w:pPr>
      <w:r w:rsidDel="00000000" w:rsidR="00000000" w:rsidRPr="00000000">
        <w:rPr>
          <w:rtl w:val="0"/>
        </w:rPr>
        <w:t xml:space="preserve">and taking away layers without losing the aesthetic appeal of the space.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commentRangeStart w:id="26"/>
      <w:r w:rsidDel="00000000" w:rsidR="00000000" w:rsidRPr="00000000">
        <w:rPr>
          <w:rtl w:val="0"/>
        </w:rPr>
        <w:t xml:space="preserve">Replace the below with details of your choice. You can have address, email and phone. We recommend an minimum of 2 pieces of contact info (minimum is email and phone)</w:t>
      </w:r>
    </w:p>
    <w:p w:rsidR="00000000" w:rsidDel="00000000" w:rsidP="00000000" w:rsidRDefault="00000000" w:rsidRPr="00000000" w14:paraId="000000CA">
      <w:pPr>
        <w:rPr/>
      </w:pPr>
      <w:r w:rsidDel="00000000" w:rsidR="00000000" w:rsidRPr="00000000">
        <w:rPr>
          <w:rtl w:val="0"/>
        </w:rPr>
        <w:t xml:space="preserve">01</w:t>
      </w:r>
    </w:p>
    <w:p w:rsidR="00000000" w:rsidDel="00000000" w:rsidP="00000000" w:rsidRDefault="00000000" w:rsidRPr="00000000" w14:paraId="000000CB">
      <w:pPr>
        <w:rPr/>
      </w:pPr>
      <w:r w:rsidDel="00000000" w:rsidR="00000000" w:rsidRPr="00000000">
        <w:rPr>
          <w:rtl w:val="0"/>
        </w:rPr>
        <w:t xml:space="preserve">STORE NEWYORK</w:t>
      </w:r>
    </w:p>
    <w:p w:rsidR="00000000" w:rsidDel="00000000" w:rsidP="00000000" w:rsidRDefault="00000000" w:rsidRPr="00000000" w14:paraId="000000CC">
      <w:pPr>
        <w:rPr/>
      </w:pPr>
      <w:r w:rsidDel="00000000" w:rsidR="00000000" w:rsidRPr="00000000">
        <w:rPr>
          <w:rtl w:val="0"/>
        </w:rPr>
        <w:t xml:space="preserve">123 SKY TOWER, WEST 21TH STREET, SUITE 721, NY</w:t>
      </w:r>
    </w:p>
    <w:p w:rsidR="00000000" w:rsidDel="00000000" w:rsidP="00000000" w:rsidRDefault="00000000" w:rsidRPr="00000000" w14:paraId="000000CD">
      <w:pPr>
        <w:rPr/>
      </w:pPr>
      <w:r w:rsidDel="00000000" w:rsidR="00000000" w:rsidRPr="00000000">
        <w:rPr>
          <w:rtl w:val="0"/>
        </w:rPr>
        <w:t xml:space="preserve">+844 123 456 789</w:t>
      </w:r>
    </w:p>
    <w:p w:rsidR="00000000" w:rsidDel="00000000" w:rsidP="00000000" w:rsidRDefault="00000000" w:rsidRPr="00000000" w14:paraId="000000CE">
      <w:pPr>
        <w:rPr/>
      </w:pPr>
      <w:r w:rsidDel="00000000" w:rsidR="00000000" w:rsidRPr="00000000">
        <w:rPr>
          <w:rtl w:val="0"/>
        </w:rPr>
        <w:t xml:space="preserve">sale@yourcompany.com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Map: please send us an address or we can hide this.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Title"/>
        <w:rPr/>
      </w:pPr>
      <w:bookmarkStart w:colFirst="0" w:colLast="0" w:name="_6wpi9uglaepb" w:id="7"/>
      <w:bookmarkEnd w:id="7"/>
      <w:r w:rsidDel="00000000" w:rsidR="00000000" w:rsidRPr="00000000">
        <w:rPr>
          <w:rtl w:val="0"/>
        </w:rPr>
        <w:t xml:space="preserve">Shipping and returns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Please specify your shipping pricing - is it flat rate AU wide or state by state?</w:t>
      </w:r>
    </w:p>
    <w:p w:rsidR="00000000" w:rsidDel="00000000" w:rsidP="00000000" w:rsidRDefault="00000000" w:rsidRPr="00000000" w14:paraId="000000D8">
      <w:pPr>
        <w:rPr/>
      </w:pPr>
      <w:r w:rsidDel="00000000" w:rsidR="00000000" w:rsidRPr="00000000">
        <w:rPr>
          <w:rtl w:val="0"/>
        </w:rPr>
        <w:t xml:space="preserve">$8AU wide for normal</w:t>
      </w:r>
    </w:p>
    <w:p w:rsidR="00000000" w:rsidDel="00000000" w:rsidP="00000000" w:rsidRDefault="00000000" w:rsidRPr="00000000" w14:paraId="000000D9">
      <w:pPr>
        <w:rPr/>
      </w:pPr>
      <w:r w:rsidDel="00000000" w:rsidR="00000000" w:rsidRPr="00000000">
        <w:rPr>
          <w:rtl w:val="0"/>
        </w:rPr>
        <w:t xml:space="preserve">$12 for Express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Also, you will need an officially policy for shipping and returns (answering things like what happens if the customer’s item doesn’t arrive, and if/how you accept returns).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keepNext w:val="0"/>
        <w:keepLines w:val="0"/>
        <w:spacing w:after="48.00000000000001" w:before="48.00000000000001" w:line="240" w:lineRule="auto"/>
        <w:ind w:left="0" w:firstLine="0"/>
        <w:rPr>
          <w:rFonts w:ascii="Calibri" w:cs="Calibri" w:eastAsia="Calibri" w:hAnsi="Calibri"/>
          <w:color w:val="000000"/>
          <w:sz w:val="26"/>
          <w:szCs w:val="26"/>
          <w:u w:val="single"/>
        </w:rPr>
      </w:pPr>
      <w:r w:rsidDel="00000000" w:rsidR="00000000" w:rsidRPr="00000000">
        <w:rPr>
          <w:rFonts w:ascii="Calibri" w:cs="Calibri" w:eastAsia="Calibri" w:hAnsi="Calibri"/>
          <w:color w:val="000000"/>
          <w:sz w:val="26"/>
          <w:szCs w:val="26"/>
          <w:u w:val="single"/>
          <w:rtl w:val="0"/>
        </w:rPr>
        <w:t xml:space="preserve">Returns policy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keepNext w:val="0"/>
        <w:keepLines w:val="0"/>
        <w:numPr>
          <w:ilvl w:val="2"/>
          <w:numId w:val="3"/>
        </w:numPr>
        <w:spacing w:after="48.00000000000001" w:before="48.00000000000001" w:line="240" w:lineRule="auto"/>
        <w:ind w:left="720" w:hanging="360"/>
        <w:rPr>
          <w:sz w:val="20"/>
          <w:szCs w:val="20"/>
        </w:rPr>
      </w:pPr>
      <w:r w:rsidDel="00000000" w:rsidR="00000000" w:rsidRPr="00000000">
        <w:rPr>
          <w:rFonts w:ascii="Calibri" w:cs="Calibri" w:eastAsia="Calibri" w:hAnsi="Calibri"/>
          <w:color w:val="000000"/>
          <w:sz w:val="20"/>
          <w:szCs w:val="20"/>
          <w:rtl w:val="0"/>
        </w:rPr>
        <w:t xml:space="preserve">We offer exchanges (subject to stock availability) or refunds of products for change of mind where we determine (at our absolute discretion):</w:t>
      </w:r>
    </w:p>
    <w:p w:rsidR="00000000" w:rsidDel="00000000" w:rsidP="00000000" w:rsidRDefault="00000000" w:rsidRPr="00000000" w14:paraId="000000E3">
      <w:pPr>
        <w:pStyle w:val="Heading4"/>
        <w:keepNext w:val="0"/>
        <w:keepLines w:val="0"/>
        <w:numPr>
          <w:ilvl w:val="3"/>
          <w:numId w:val="3"/>
        </w:numPr>
        <w:spacing w:after="48.00000000000001" w:before="48.00000000000001" w:line="240" w:lineRule="auto"/>
        <w:ind w:left="1418" w:hanging="425"/>
        <w:rPr>
          <w:sz w:val="20"/>
          <w:szCs w:val="20"/>
        </w:rPr>
      </w:pPr>
      <w:r w:rsidDel="00000000" w:rsidR="00000000" w:rsidRPr="00000000">
        <w:rPr>
          <w:rFonts w:ascii="Calibri" w:cs="Calibri" w:eastAsia="Calibri" w:hAnsi="Calibri"/>
          <w:color w:val="000000"/>
          <w:sz w:val="20"/>
          <w:szCs w:val="20"/>
          <w:rtl w:val="0"/>
        </w:rPr>
        <w:t xml:space="preserve">you have provided the proof of purchase and you purchased the products within 14 days prior to the request for an exchange or refund;</w:t>
      </w:r>
    </w:p>
    <w:p w:rsidR="00000000" w:rsidDel="00000000" w:rsidP="00000000" w:rsidRDefault="00000000" w:rsidRPr="00000000" w14:paraId="000000E4">
      <w:pPr>
        <w:pStyle w:val="Heading4"/>
        <w:keepNext w:val="0"/>
        <w:keepLines w:val="0"/>
        <w:numPr>
          <w:ilvl w:val="3"/>
          <w:numId w:val="3"/>
        </w:numPr>
        <w:spacing w:after="48.00000000000001" w:before="48.00000000000001" w:line="240" w:lineRule="auto"/>
        <w:ind w:left="1418" w:hanging="425"/>
        <w:rPr>
          <w:sz w:val="20"/>
          <w:szCs w:val="20"/>
        </w:rPr>
      </w:pPr>
      <w:r w:rsidDel="00000000" w:rsidR="00000000" w:rsidRPr="00000000">
        <w:rPr>
          <w:rFonts w:ascii="Calibri" w:cs="Calibri" w:eastAsia="Calibri" w:hAnsi="Calibri"/>
          <w:color w:val="000000"/>
          <w:sz w:val="20"/>
          <w:szCs w:val="20"/>
          <w:rtl w:val="0"/>
        </w:rPr>
        <w:t xml:space="preserve">the products are in their original condition and have not been opened, used, worn, damaged, tampered with, washed, altered, connected, installed or attempted to be connected or installed;</w:t>
      </w:r>
    </w:p>
    <w:p w:rsidR="00000000" w:rsidDel="00000000" w:rsidP="00000000" w:rsidRDefault="00000000" w:rsidRPr="00000000" w14:paraId="000000E5">
      <w:pPr>
        <w:pStyle w:val="Heading4"/>
        <w:keepNext w:val="0"/>
        <w:keepLines w:val="0"/>
        <w:numPr>
          <w:ilvl w:val="3"/>
          <w:numId w:val="3"/>
        </w:numPr>
        <w:spacing w:after="48.00000000000001" w:before="48.00000000000001" w:line="240" w:lineRule="auto"/>
        <w:ind w:left="1418" w:hanging="425"/>
        <w:rPr>
          <w:sz w:val="20"/>
          <w:szCs w:val="20"/>
        </w:rPr>
      </w:pPr>
      <w:r w:rsidDel="00000000" w:rsidR="00000000" w:rsidRPr="00000000">
        <w:rPr>
          <w:rFonts w:ascii="Calibri" w:cs="Calibri" w:eastAsia="Calibri" w:hAnsi="Calibri"/>
          <w:color w:val="000000"/>
          <w:sz w:val="20"/>
          <w:szCs w:val="20"/>
          <w:rtl w:val="0"/>
        </w:rPr>
        <w:t xml:space="preserve">the products are in their original undamaged packaging with all product tags still intact;</w:t>
      </w:r>
    </w:p>
    <w:p w:rsidR="00000000" w:rsidDel="00000000" w:rsidP="00000000" w:rsidRDefault="00000000" w:rsidRPr="00000000" w14:paraId="000000E6">
      <w:pPr>
        <w:pStyle w:val="Heading4"/>
        <w:keepNext w:val="0"/>
        <w:keepLines w:val="0"/>
        <w:numPr>
          <w:ilvl w:val="3"/>
          <w:numId w:val="3"/>
        </w:numPr>
        <w:spacing w:after="48.00000000000001" w:before="48.00000000000001" w:line="240" w:lineRule="auto"/>
        <w:ind w:left="1418" w:hanging="425"/>
        <w:rPr>
          <w:sz w:val="20"/>
          <w:szCs w:val="20"/>
        </w:rPr>
      </w:pPr>
      <w:r w:rsidDel="00000000" w:rsidR="00000000" w:rsidRPr="00000000">
        <w:rPr>
          <w:rFonts w:ascii="Calibri" w:cs="Calibri" w:eastAsia="Calibri" w:hAnsi="Calibri"/>
          <w:color w:val="000000"/>
          <w:sz w:val="20"/>
          <w:szCs w:val="20"/>
          <w:rtl w:val="0"/>
        </w:rPr>
        <w:t xml:space="preserve">the products are not sale items, custom-made, special buy products or gift vouchers; and</w:t>
      </w:r>
    </w:p>
    <w:p w:rsidR="00000000" w:rsidDel="00000000" w:rsidP="00000000" w:rsidRDefault="00000000" w:rsidRPr="00000000" w14:paraId="000000E7">
      <w:pPr>
        <w:pStyle w:val="Heading4"/>
        <w:keepNext w:val="0"/>
        <w:keepLines w:val="0"/>
        <w:numPr>
          <w:ilvl w:val="3"/>
          <w:numId w:val="3"/>
        </w:numPr>
        <w:spacing w:after="48.00000000000001" w:before="48.00000000000001" w:line="240" w:lineRule="auto"/>
        <w:ind w:left="1418" w:hanging="425"/>
        <w:rPr>
          <w:sz w:val="20"/>
          <w:szCs w:val="20"/>
        </w:rPr>
      </w:pPr>
      <w:r w:rsidDel="00000000" w:rsidR="00000000" w:rsidRPr="00000000">
        <w:rPr>
          <w:rFonts w:ascii="Calibri" w:cs="Calibri" w:eastAsia="Calibri" w:hAnsi="Calibri"/>
          <w:color w:val="000000"/>
          <w:sz w:val="20"/>
          <w:szCs w:val="20"/>
          <w:rtl w:val="0"/>
        </w:rPr>
        <w:t xml:space="preserve">a return and exchanges form has been completed.</w:t>
      </w:r>
    </w:p>
    <w:p w:rsidR="00000000" w:rsidDel="00000000" w:rsidP="00000000" w:rsidRDefault="00000000" w:rsidRPr="00000000" w14:paraId="000000E8">
      <w:pPr>
        <w:pStyle w:val="Heading3"/>
        <w:keepNext w:val="0"/>
        <w:keepLines w:val="0"/>
        <w:numPr>
          <w:ilvl w:val="2"/>
          <w:numId w:val="3"/>
        </w:numPr>
        <w:spacing w:after="48.00000000000001" w:before="48.00000000000001" w:line="240" w:lineRule="auto"/>
        <w:ind w:left="720" w:hanging="360"/>
        <w:rPr>
          <w:sz w:val="20"/>
          <w:szCs w:val="20"/>
        </w:rPr>
      </w:pPr>
      <w:r w:rsidDel="00000000" w:rsidR="00000000" w:rsidRPr="00000000">
        <w:rPr>
          <w:rFonts w:ascii="Calibri" w:cs="Calibri" w:eastAsia="Calibri" w:hAnsi="Calibri"/>
          <w:color w:val="000000"/>
          <w:sz w:val="20"/>
          <w:szCs w:val="20"/>
          <w:rtl w:val="0"/>
        </w:rPr>
        <w:t xml:space="preserve">We will not cover the costs of delivery </w:t>
      </w:r>
      <w:r w:rsidDel="00000000" w:rsidR="00000000" w:rsidRPr="00000000">
        <w:rPr>
          <w:rFonts w:ascii="Calibri" w:cs="Calibri" w:eastAsia="Calibri" w:hAnsi="Calibri"/>
          <w:color w:val="000000"/>
          <w:sz w:val="19"/>
          <w:szCs w:val="19"/>
          <w:rtl w:val="0"/>
        </w:rPr>
        <w:t xml:space="preserve">or</w:t>
      </w:r>
      <w:r w:rsidDel="00000000" w:rsidR="00000000" w:rsidRPr="00000000">
        <w:rPr>
          <w:rFonts w:ascii="Calibri" w:cs="Calibri" w:eastAsia="Calibri" w:hAnsi="Calibri"/>
          <w:color w:val="000000"/>
          <w:sz w:val="20"/>
          <w:szCs w:val="20"/>
          <w:rtl w:val="0"/>
        </w:rPr>
        <w:t xml:space="preserve"> re-delivery for a change of mind return. You must cover these yourself.</w:t>
      </w:r>
    </w:p>
    <w:p w:rsidR="00000000" w:rsidDel="00000000" w:rsidP="00000000" w:rsidRDefault="00000000" w:rsidRPr="00000000" w14:paraId="000000E9">
      <w:pPr>
        <w:pStyle w:val="Heading3"/>
        <w:keepNext w:val="0"/>
        <w:keepLines w:val="0"/>
        <w:numPr>
          <w:ilvl w:val="2"/>
          <w:numId w:val="3"/>
        </w:numPr>
        <w:spacing w:after="48.00000000000001" w:before="48.00000000000001" w:line="240" w:lineRule="auto"/>
        <w:ind w:left="720" w:hanging="360"/>
        <w:rPr>
          <w:sz w:val="20"/>
          <w:szCs w:val="20"/>
        </w:rPr>
      </w:pPr>
      <w:r w:rsidDel="00000000" w:rsidR="00000000" w:rsidRPr="00000000">
        <w:rPr>
          <w:rFonts w:ascii="Calibri" w:cs="Calibri" w:eastAsia="Calibri" w:hAnsi="Calibri"/>
          <w:color w:val="000000"/>
          <w:sz w:val="20"/>
          <w:szCs w:val="20"/>
          <w:rtl w:val="0"/>
        </w:rPr>
        <w:t xml:space="preserve">You may have rights under the Australian Consumer Law (see below) in addition to this clause.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keepLines w:val="0"/>
        <w:spacing w:after="48.00000000000001" w:before="48.00000000000001"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Australian Consumer Law </w:t>
      </w:r>
    </w:p>
    <w:p w:rsidR="00000000" w:rsidDel="00000000" w:rsidP="00000000" w:rsidRDefault="00000000" w:rsidRPr="00000000" w14:paraId="000000EC">
      <w:pPr>
        <w:pStyle w:val="Heading3"/>
        <w:keepNext w:val="0"/>
        <w:keepLines w:val="0"/>
        <w:numPr>
          <w:ilvl w:val="2"/>
          <w:numId w:val="2"/>
        </w:numPr>
        <w:spacing w:after="48.00000000000001" w:before="48.00000000000001" w:line="240" w:lineRule="auto"/>
        <w:ind w:left="720" w:hanging="360"/>
        <w:rPr>
          <w:sz w:val="20"/>
          <w:szCs w:val="20"/>
        </w:rPr>
      </w:pPr>
      <w:r w:rsidDel="00000000" w:rsidR="00000000" w:rsidRPr="00000000">
        <w:rPr>
          <w:rFonts w:ascii="Calibri" w:cs="Calibri" w:eastAsia="Calibri" w:hAnsi="Calibri"/>
          <w:color w:val="000000"/>
          <w:sz w:val="20"/>
          <w:szCs w:val="20"/>
          <w:rtl w:val="0"/>
        </w:rPr>
        <w:t xml:space="preserve">Nothing in these Terms attempts to modify or exclude the conditions, warranties and undertakings, and other legal rights, under the Australian Consumer Law. In Australia, our goods come with guarantees which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Any and all other warranties or conditions which are not guaranteed by the Australian Consumer Law are expressly excluded where permitted, except to the extent such warranties and conditions are fully expressed in these Terms.</w:t>
      </w:r>
    </w:p>
    <w:p w:rsidR="00000000" w:rsidDel="00000000" w:rsidP="00000000" w:rsidRDefault="00000000" w:rsidRPr="00000000" w14:paraId="000000ED">
      <w:pPr>
        <w:pStyle w:val="Heading3"/>
        <w:keepNext w:val="0"/>
        <w:keepLines w:val="0"/>
        <w:numPr>
          <w:ilvl w:val="2"/>
          <w:numId w:val="2"/>
        </w:numPr>
        <w:spacing w:after="48.00000000000001" w:before="48.00000000000001" w:line="240" w:lineRule="auto"/>
        <w:ind w:left="720" w:hanging="360"/>
        <w:rPr>
          <w:sz w:val="20"/>
          <w:szCs w:val="20"/>
        </w:rPr>
      </w:pPr>
      <w:bookmarkStart w:colFirst="0" w:colLast="0" w:name="_bb2hbzdmm048" w:id="8"/>
      <w:bookmarkEnd w:id="8"/>
      <w:r w:rsidDel="00000000" w:rsidR="00000000" w:rsidRPr="00000000">
        <w:rPr>
          <w:rFonts w:ascii="Calibri" w:cs="Calibri" w:eastAsia="Calibri" w:hAnsi="Calibri"/>
          <w:color w:val="000000"/>
          <w:sz w:val="20"/>
          <w:szCs w:val="20"/>
          <w:rtl w:val="0"/>
        </w:rPr>
        <w:t xml:space="preserve">Where you return products to us to seek an Australian Consumer Law remedy, you will need to cover any associated costs (for example delivery costs) of you returning the products to us. </w:t>
      </w:r>
    </w:p>
    <w:p w:rsidR="00000000" w:rsidDel="00000000" w:rsidP="00000000" w:rsidRDefault="00000000" w:rsidRPr="00000000" w14:paraId="000000EE">
      <w:pPr>
        <w:pStyle w:val="Heading3"/>
        <w:keepNext w:val="0"/>
        <w:keepLines w:val="0"/>
        <w:numPr>
          <w:ilvl w:val="2"/>
          <w:numId w:val="2"/>
        </w:numPr>
        <w:spacing w:after="48.00000000000001" w:before="48.00000000000001" w:line="240" w:lineRule="auto"/>
        <w:ind w:left="720" w:hanging="360"/>
        <w:rPr>
          <w:sz w:val="20"/>
          <w:szCs w:val="20"/>
        </w:rPr>
      </w:pPr>
      <w:bookmarkStart w:colFirst="0" w:colLast="0" w:name="_4p9ttjrar79w" w:id="9"/>
      <w:bookmarkEnd w:id="9"/>
      <w:r w:rsidDel="00000000" w:rsidR="00000000" w:rsidRPr="00000000">
        <w:rPr>
          <w:rFonts w:ascii="Calibri" w:cs="Calibri" w:eastAsia="Calibri" w:hAnsi="Calibri"/>
          <w:color w:val="000000"/>
          <w:sz w:val="20"/>
          <w:szCs w:val="20"/>
          <w:rtl w:val="0"/>
        </w:rPr>
        <w:t xml:space="preserve">Where your claim is a valid claim under the Australian Consumer Law, we will refund your return delivery costs and, depending on the failure, either dispatch a new or repaired replacement product or refund you the Price of the relevant product. Please contact us for further information.</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a James" w:id="25" w:date="2022-09-06T08:57:48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 please update. Slightly changed the wording to hopefully make each two lines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Tyrone Constantino_</w:t>
      </w:r>
    </w:p>
  </w:comment>
  <w:comment w:author="Tyrone Constantino" w:id="15" w:date="2022-08-19T04:11:2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this text should go below the box.</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ashbin koirala_</w:t>
      </w:r>
    </w:p>
  </w:comment>
  <w:comment w:author="Tyrone Constantino" w:id="16" w:date="2022-08-19T04:31:51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off on this for now</w:t>
      </w:r>
    </w:p>
  </w:comment>
  <w:comment w:author="Ella James" w:id="17" w:date="2022-09-06T08:53:36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 product description please @ty@miagroup.com.au</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Tyrone Constantino_</w:t>
      </w:r>
    </w:p>
  </w:comment>
  <w:comment w:author="Tyrone Constantino" w:id="18" w:date="2022-09-08T06:32:0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This will need to go above the Product Category page for products tagged as Gift Ideas. Products have already been sent with relevant info about what are "gifts" this is specified in tags. Please make click from "Gift Ideas" box go to a page filtered by tag "gifts/gift" (I'm not sure if there is an "s" on the end or not - check product spreadsheet.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Ella James" w:id="4" w:date="2022-09-06T08:48:3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 update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Tyrone Constantino_</w:t>
      </w:r>
    </w:p>
  </w:comment>
  <w:comment w:author="Tyrone Constantino" w:id="5" w:date="2022-09-08T06:32:36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change text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Ella James" w:id="22" w:date="2022-09-06T10:52:26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Tyrone Constantino_</w:t>
      </w:r>
    </w:p>
  </w:comment>
  <w:comment w:author="Tyrone Constantino" w:id="23" w:date="2022-09-08T06:22:45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Tyrone Constantino" w:id="11" w:date="2022-08-19T04:10:38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Needs changes, will confirm with you soon,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ashbin koirala_</w:t>
      </w:r>
    </w:p>
  </w:comment>
  <w:comment w:author="Tyrone Constantino" w:id="12" w:date="2022-08-19T04:32:0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off on this for now</w:t>
      </w:r>
    </w:p>
  </w:comment>
  <w:comment w:author="Ella James" w:id="13" w:date="2022-09-06T08:52:09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 when you click on gift card,  can this be the product description?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Tyrone Constantino_</w:t>
      </w:r>
    </w:p>
  </w:comment>
  <w:comment w:author="Tyrone Constantino" w:id="14" w:date="2022-09-08T06:26:14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Ella James" w:id="2" w:date="2022-09-06T11:14:05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Tyrone Constantino_</w:t>
      </w:r>
    </w:p>
  </w:comment>
  <w:comment w:author="Tyrone Constantino" w:id="3" w:date="2022-09-08T06:22:01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ashbin koirala" w:id="26" w:date="2022-08-19T05:02:53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@tyrone.constantino@gmail.com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Tyrone Constantino_</w:t>
      </w:r>
    </w:p>
  </w:comment>
  <w:comment w:author="Ella James" w:id="0" w:date="2022-09-06T08:48:18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Tyrone Constantino_</w:t>
      </w:r>
    </w:p>
  </w:comment>
  <w:comment w:author="Tyrone Constantino" w:id="1" w:date="2022-09-08T06:27:44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delete "(coming soon)"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Ella James" w:id="24" w:date="2022-09-06T08:57:00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w:t>
      </w:r>
    </w:p>
  </w:comment>
  <w:comment w:author="Tyrone Constantino" w:id="6" w:date="2022-08-19T04:10:56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text must go below boxes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ashbin koirala_</w:t>
      </w:r>
    </w:p>
  </w:comment>
  <w:comment w:author="Tyrone Constantino" w:id="7" w:date="2022-08-19T04:31:4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off on this for now</w:t>
      </w:r>
    </w:p>
  </w:comment>
  <w:comment w:author="ashbin koirala" w:id="8" w:date="2022-08-19T05:13:47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lla James" w:id="9" w:date="2022-09-06T08:52:56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 can this please be the product description for the in store gift card? Rather then a heading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Tyrone Constantino_</w:t>
      </w:r>
    </w:p>
  </w:comment>
  <w:comment w:author="Tyrone Constantino" w:id="10" w:date="2022-09-08T06:25:34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please make this change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ashbin koirala_</w:t>
      </w:r>
    </w:p>
  </w:comment>
  <w:comment w:author="Ella James" w:id="19" w:date="2022-09-06T08:53:58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@ty@miagroup.com.au update</w:t>
      </w:r>
    </w:p>
  </w:comment>
  <w:comment w:author="Tyrone Constantino" w:id="20" w:date="2022-09-08T06:23:38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please ensure this text is updated.</w:t>
      </w:r>
    </w:p>
  </w:comment>
  <w:comment w:author="Tyrone Constantino" w:id="21" w:date="2022-09-08T06:34:2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@ashbin.koirala23@gmail.com - there are other changes coming we need to discuss - for now change width of text area reduce width of text, and later we will discuss responsiveness element - needs to work the same is the similar image on homepage - responsive changes will be sent to you ASAP.  Please close and mark as "complete" after checking this is all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67" w:hanging="567"/>
      </w:pPr>
      <w:rPr>
        <w:color w:val="ed7d31"/>
      </w:rPr>
    </w:lvl>
    <w:lvl w:ilvl="1">
      <w:start w:val="1"/>
      <w:numFmt w:val="decimal"/>
      <w:lvlText w:val="%1.%2"/>
      <w:lvlJc w:val="left"/>
      <w:pPr>
        <w:ind w:left="567" w:hanging="567"/>
      </w:pPr>
      <w:rPr>
        <w:rFonts w:ascii="Calibri" w:cs="Calibri" w:eastAsia="Calibri" w:hAnsi="Calibri"/>
        <w:b w:val="0"/>
        <w:sz w:val="20"/>
        <w:szCs w:val="20"/>
      </w:rPr>
    </w:lvl>
    <w:lvl w:ilvl="2">
      <w:start w:val="1"/>
      <w:numFmt w:val="lowerLetter"/>
      <w:lvlText w:val="(%3)"/>
      <w:lvlJc w:val="left"/>
      <w:pPr>
        <w:ind w:left="1134" w:hanging="567"/>
      </w:pPr>
      <w:rPr>
        <w:rFonts w:ascii="Calibri" w:cs="Calibri" w:eastAsia="Calibri" w:hAnsi="Calibri"/>
        <w:b w:val="0"/>
        <w:color w:val="000000"/>
        <w:sz w:val="18"/>
        <w:szCs w:val="18"/>
      </w:rPr>
    </w:lvl>
    <w:lvl w:ilvl="3">
      <w:start w:val="1"/>
      <w:numFmt w:val="decimal"/>
      <w:lvlText w:val="(%4)"/>
      <w:lvlJc w:val="left"/>
      <w:pPr>
        <w:ind w:left="1701" w:hanging="567"/>
      </w:pPr>
      <w:rPr>
        <w:rFonts w:ascii="Calibri" w:cs="Calibri" w:eastAsia="Calibri" w:hAnsi="Calibri"/>
        <w:sz w:val="18"/>
        <w:szCs w:val="18"/>
      </w:rPr>
    </w:lvl>
    <w:lvl w:ilvl="4">
      <w:start w:val="1"/>
      <w:numFmt w:val="upperLetter"/>
      <w:lvlText w:val="(%5)"/>
      <w:lvlJc w:val="left"/>
      <w:pPr>
        <w:ind w:left="2268" w:hanging="566.9999999999998"/>
      </w:pPr>
      <w:rPr>
        <w:rFonts w:ascii="Calibri" w:cs="Calibri" w:eastAsia="Calibri" w:hAnsi="Calibri"/>
        <w:sz w:val="20"/>
        <w:szCs w:val="20"/>
      </w:rPr>
    </w:lvl>
    <w:lvl w:ilvl="5">
      <w:start w:val="1"/>
      <w:numFmt w:val="lowerRoman"/>
      <w:lvlText w:val="(%6)"/>
      <w:lvlJc w:val="left"/>
      <w:pPr>
        <w:ind w:left="2835" w:hanging="567"/>
      </w:pPr>
      <w:rPr>
        <w:rFonts w:ascii="Calibri" w:cs="Calibri" w:eastAsia="Calibri" w:hAnsi="Calibri"/>
        <w:b w:val="0"/>
        <w:i w:val="0"/>
        <w:sz w:val="20"/>
        <w:szCs w:val="20"/>
      </w:rPr>
    </w:lvl>
    <w:lvl w:ilvl="6">
      <w:start w:val="1"/>
      <w:numFmt w:val="decimal"/>
      <w:lvlText w:val="Schedule %7"/>
      <w:lvlJc w:val="left"/>
      <w:pPr>
        <w:ind w:left="0" w:firstLine="0"/>
      </w:pPr>
      <w:rPr>
        <w:rFonts w:ascii="Calibri" w:cs="Calibri" w:eastAsia="Calibri" w:hAnsi="Calibri"/>
        <w:b w:val="1"/>
        <w:i w:val="0"/>
        <w:color w:val="ed7d31"/>
        <w:sz w:val="32"/>
        <w:szCs w:val="32"/>
      </w:rPr>
    </w:lvl>
    <w:lvl w:ilvl="7">
      <w:start w:val="1"/>
      <w:numFmt w:val="lowerLetter"/>
      <w:lvlText w:val="(%8)"/>
      <w:lvlJc w:val="left"/>
      <w:pPr>
        <w:ind w:left="1701" w:hanging="567"/>
      </w:pPr>
      <w:rPr/>
    </w:lvl>
    <w:lvl w:ilvl="8">
      <w:start w:val="1"/>
      <w:numFmt w:val="lowerLetter"/>
      <w:lvlText w:val="(%3%9)"/>
      <w:lvlJc w:val="left"/>
      <w:pPr>
        <w:ind w:left="1701" w:hanging="567"/>
      </w:pPr>
      <w:rPr/>
    </w:lvl>
  </w:abstractNum>
  <w:abstractNum w:abstractNumId="3">
    <w:lvl w:ilvl="0">
      <w:start w:val="1"/>
      <w:numFmt w:val="decimal"/>
      <w:lvlText w:val="%1"/>
      <w:lvlJc w:val="left"/>
      <w:pPr>
        <w:ind w:left="567" w:hanging="567"/>
      </w:pPr>
      <w:rPr>
        <w:color w:val="ed7d31"/>
      </w:rPr>
    </w:lvl>
    <w:lvl w:ilvl="1">
      <w:start w:val="1"/>
      <w:numFmt w:val="decimal"/>
      <w:lvlText w:val="%1.%2"/>
      <w:lvlJc w:val="left"/>
      <w:pPr>
        <w:ind w:left="567" w:hanging="567"/>
      </w:pPr>
      <w:rPr>
        <w:rFonts w:ascii="Calibri" w:cs="Calibri" w:eastAsia="Calibri" w:hAnsi="Calibri"/>
        <w:b w:val="0"/>
        <w:sz w:val="20"/>
        <w:szCs w:val="20"/>
      </w:rPr>
    </w:lvl>
    <w:lvl w:ilvl="2">
      <w:start w:val="1"/>
      <w:numFmt w:val="lowerLetter"/>
      <w:lvlText w:val="(%3)"/>
      <w:lvlJc w:val="left"/>
      <w:pPr>
        <w:ind w:left="1134" w:hanging="567"/>
      </w:pPr>
      <w:rPr>
        <w:rFonts w:ascii="Calibri" w:cs="Calibri" w:eastAsia="Calibri" w:hAnsi="Calibri"/>
        <w:b w:val="0"/>
        <w:color w:val="000000"/>
        <w:sz w:val="18"/>
        <w:szCs w:val="18"/>
      </w:rPr>
    </w:lvl>
    <w:lvl w:ilvl="3">
      <w:start w:val="1"/>
      <w:numFmt w:val="decimal"/>
      <w:lvlText w:val="(%4)"/>
      <w:lvlJc w:val="left"/>
      <w:pPr>
        <w:ind w:left="1701" w:hanging="567"/>
      </w:pPr>
      <w:rPr>
        <w:rFonts w:ascii="Calibri" w:cs="Calibri" w:eastAsia="Calibri" w:hAnsi="Calibri"/>
        <w:sz w:val="18"/>
        <w:szCs w:val="18"/>
      </w:rPr>
    </w:lvl>
    <w:lvl w:ilvl="4">
      <w:start w:val="1"/>
      <w:numFmt w:val="upperLetter"/>
      <w:lvlText w:val="(%5)"/>
      <w:lvlJc w:val="left"/>
      <w:pPr>
        <w:ind w:left="2268" w:hanging="566.9999999999998"/>
      </w:pPr>
      <w:rPr>
        <w:rFonts w:ascii="Calibri" w:cs="Calibri" w:eastAsia="Calibri" w:hAnsi="Calibri"/>
        <w:sz w:val="20"/>
        <w:szCs w:val="20"/>
      </w:rPr>
    </w:lvl>
    <w:lvl w:ilvl="5">
      <w:start w:val="1"/>
      <w:numFmt w:val="lowerRoman"/>
      <w:lvlText w:val="(%6)"/>
      <w:lvlJc w:val="left"/>
      <w:pPr>
        <w:ind w:left="2835" w:hanging="567"/>
      </w:pPr>
      <w:rPr>
        <w:rFonts w:ascii="Calibri" w:cs="Calibri" w:eastAsia="Calibri" w:hAnsi="Calibri"/>
        <w:b w:val="0"/>
        <w:i w:val="0"/>
        <w:sz w:val="20"/>
        <w:szCs w:val="20"/>
      </w:rPr>
    </w:lvl>
    <w:lvl w:ilvl="6">
      <w:start w:val="1"/>
      <w:numFmt w:val="decimal"/>
      <w:lvlText w:val="Schedule %7"/>
      <w:lvlJc w:val="left"/>
      <w:pPr>
        <w:ind w:left="0" w:firstLine="0"/>
      </w:pPr>
      <w:rPr>
        <w:rFonts w:ascii="Calibri" w:cs="Calibri" w:eastAsia="Calibri" w:hAnsi="Calibri"/>
        <w:b w:val="1"/>
        <w:i w:val="0"/>
        <w:color w:val="ed7d31"/>
        <w:sz w:val="32"/>
        <w:szCs w:val="32"/>
      </w:rPr>
    </w:lvl>
    <w:lvl w:ilvl="7">
      <w:start w:val="1"/>
      <w:numFmt w:val="lowerLetter"/>
      <w:lvlText w:val="(%8)"/>
      <w:lvlJc w:val="left"/>
      <w:pPr>
        <w:ind w:left="1701" w:hanging="567"/>
      </w:pPr>
      <w:rPr/>
    </w:lvl>
    <w:lvl w:ilvl="8">
      <w:start w:val="1"/>
      <w:numFmt w:val="lowerLetter"/>
      <w:lvlText w:val="(%3%9)"/>
      <w:lvlJc w:val="left"/>
      <w:pPr>
        <w:ind w:left="1701" w:hanging="567"/>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